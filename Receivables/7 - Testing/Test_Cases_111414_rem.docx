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55843566"/>
        <w:docPartObj>
          <w:docPartGallery w:val="Cover Pages"/>
          <w:docPartUnique/>
        </w:docPartObj>
      </w:sdtPr>
      <w:sdtEndPr>
        <w:rPr>
          <w:rFonts w:ascii="Times New Roman" w:eastAsiaTheme="minorHAnsi" w:hAnsi="Times New Roman" w:cs="Times New Roman"/>
          <w:b/>
          <w:sz w:val="24"/>
          <w:szCs w:val="24"/>
          <w:u w:val="single"/>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F5D40" w:rsidTr="000F5D40">
            <w:trPr>
              <w:trHeight w:val="1044"/>
            </w:trPr>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56"/>
                  <w:szCs w:val="56"/>
                  <w:lang w:eastAsia="ja-JP"/>
                </w:rPr>
              </w:sdtEndPr>
              <w:sdtContent>
                <w:tc>
                  <w:tcPr>
                    <w:tcW w:w="7672" w:type="dxa"/>
                    <w:tcMar>
                      <w:top w:w="216" w:type="dxa"/>
                      <w:left w:w="115" w:type="dxa"/>
                      <w:bottom w:w="216" w:type="dxa"/>
                      <w:right w:w="115" w:type="dxa"/>
                    </w:tcMar>
                  </w:tcPr>
                  <w:p w:rsidR="000F5D40" w:rsidRDefault="000F5D40" w:rsidP="000F5D40">
                    <w:pPr>
                      <w:pStyle w:val="NoSpacing"/>
                      <w:rPr>
                        <w:rFonts w:asciiTheme="majorHAnsi" w:eastAsiaTheme="majorEastAsia" w:hAnsiTheme="majorHAnsi" w:cstheme="majorBidi"/>
                      </w:rPr>
                    </w:pPr>
                    <w:proofErr w:type="spellStart"/>
                    <w:r w:rsidRPr="000F5D40">
                      <w:rPr>
                        <w:rFonts w:ascii="Times New Roman" w:eastAsiaTheme="majorEastAsia" w:hAnsi="Times New Roman" w:cs="Times New Roman"/>
                        <w:sz w:val="56"/>
                        <w:szCs w:val="56"/>
                      </w:rPr>
                      <w:t>BCFollowMe</w:t>
                    </w:r>
                    <w:proofErr w:type="spellEnd"/>
                    <w:r w:rsidRPr="000F5D40">
                      <w:rPr>
                        <w:rFonts w:ascii="Times New Roman" w:eastAsiaTheme="majorEastAsia" w:hAnsi="Times New Roman" w:cs="Times New Roman"/>
                        <w:sz w:val="56"/>
                        <w:szCs w:val="56"/>
                      </w:rPr>
                      <w:t xml:space="preserve"> Mobile Application</w:t>
                    </w:r>
                  </w:p>
                </w:tc>
              </w:sdtContent>
            </w:sdt>
          </w:tr>
          <w:tr w:rsidR="000F5D40">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0F5D40" w:rsidRDefault="000F5D40" w:rsidP="000F5D4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Test Case Document</w:t>
                    </w:r>
                  </w:p>
                </w:sdtContent>
              </w:sdt>
            </w:tc>
          </w:tr>
          <w:tr w:rsidR="000F5D40">
            <w:tc>
              <w:tcPr>
                <w:tcW w:w="7672" w:type="dxa"/>
                <w:tcMar>
                  <w:top w:w="216" w:type="dxa"/>
                  <w:left w:w="115" w:type="dxa"/>
                  <w:bottom w:w="216" w:type="dxa"/>
                  <w:right w:w="115" w:type="dxa"/>
                </w:tcMar>
              </w:tcPr>
              <w:p w:rsidR="000F5D40" w:rsidRDefault="000F5D40" w:rsidP="000F5D40">
                <w:pPr>
                  <w:pStyle w:val="NoSpacing"/>
                  <w:rPr>
                    <w:rFonts w:asciiTheme="majorHAnsi" w:eastAsiaTheme="majorEastAsia" w:hAnsiTheme="majorHAnsi" w:cstheme="majorBidi"/>
                  </w:rPr>
                </w:pPr>
              </w:p>
            </w:tc>
          </w:tr>
        </w:tbl>
        <w:p w:rsidR="000F5D40" w:rsidRDefault="000F5D40"/>
        <w:p w:rsidR="000F5D40" w:rsidRDefault="000F5D40"/>
        <w:tbl>
          <w:tblPr>
            <w:tblpPr w:leftFromText="187" w:rightFromText="187" w:horzAnchor="margin" w:tblpXSpec="center" w:tblpYSpec="bottom"/>
            <w:tblW w:w="4000" w:type="pct"/>
            <w:tblLook w:val="04A0" w:firstRow="1" w:lastRow="0" w:firstColumn="1" w:lastColumn="0" w:noHBand="0" w:noVBand="1"/>
          </w:tblPr>
          <w:tblGrid>
            <w:gridCol w:w="7672"/>
          </w:tblGrid>
          <w:tr w:rsidR="000F5D40">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0F5D40" w:rsidRDefault="000F5D40">
                    <w:pPr>
                      <w:pStyle w:val="NoSpacing"/>
                      <w:rPr>
                        <w:color w:val="4F81BD" w:themeColor="accent1"/>
                      </w:rPr>
                    </w:pPr>
                    <w:r>
                      <w:rPr>
                        <w:color w:val="4F81BD" w:themeColor="accent1"/>
                      </w:rPr>
                      <w:t xml:space="preserve">Dylan McGraw, Brandon Larsen, and Paul </w:t>
                    </w:r>
                    <w:proofErr w:type="spellStart"/>
                    <w:r>
                      <w:rPr>
                        <w:color w:val="4F81BD" w:themeColor="accent1"/>
                      </w:rPr>
                      <w:t>Rachner</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11-03T00:00:00Z">
                    <w:dateFormat w:val="M/d/yyyy"/>
                    <w:lid w:val="en-US"/>
                    <w:storeMappedDataAs w:val="dateTime"/>
                    <w:calendar w:val="gregorian"/>
                  </w:date>
                </w:sdtPr>
                <w:sdtContent>
                  <w:p w:rsidR="000F5D40" w:rsidRDefault="000F5D40">
                    <w:pPr>
                      <w:pStyle w:val="NoSpacing"/>
                      <w:rPr>
                        <w:color w:val="4F81BD" w:themeColor="accent1"/>
                      </w:rPr>
                    </w:pPr>
                    <w:r>
                      <w:rPr>
                        <w:color w:val="4F81BD" w:themeColor="accent1"/>
                      </w:rPr>
                      <w:t>11/3/2014</w:t>
                    </w:r>
                  </w:p>
                </w:sdtContent>
              </w:sdt>
            </w:tc>
          </w:tr>
        </w:tbl>
        <w:p w:rsidR="000F5D40" w:rsidRDefault="000F5D40"/>
        <w:p w:rsidR="000F5D40" w:rsidRDefault="000F5D4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sdtContent>
    </w:sdt>
    <w:p w:rsidR="000F5D40" w:rsidRDefault="000F5D40" w:rsidP="000F5D4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Table of Contents</w:t>
      </w:r>
    </w:p>
    <w:p w:rsidR="000F5D40" w:rsidRDefault="009F0AC8" w:rsidP="000F5D40">
      <w:pPr>
        <w:jc w:val="right"/>
        <w:rPr>
          <w:rFonts w:ascii="Times New Roman" w:hAnsi="Times New Roman" w:cs="Times New Roman"/>
          <w:sz w:val="24"/>
          <w:szCs w:val="24"/>
        </w:rPr>
      </w:pPr>
      <w:r>
        <w:rPr>
          <w:rFonts w:ascii="Times New Roman" w:hAnsi="Times New Roman" w:cs="Times New Roman"/>
          <w:sz w:val="24"/>
          <w:szCs w:val="24"/>
        </w:rPr>
        <w:t>Introduction………………………………………………………………………………………..2</w:t>
      </w:r>
    </w:p>
    <w:p w:rsidR="009F0AC8" w:rsidRDefault="009F0AC8" w:rsidP="009F0AC8">
      <w:pPr>
        <w:jc w:val="center"/>
        <w:rPr>
          <w:rFonts w:ascii="Times New Roman" w:hAnsi="Times New Roman" w:cs="Times New Roman"/>
          <w:sz w:val="24"/>
          <w:szCs w:val="24"/>
        </w:rPr>
      </w:pPr>
      <w:r>
        <w:rPr>
          <w:rFonts w:ascii="Times New Roman" w:hAnsi="Times New Roman" w:cs="Times New Roman"/>
          <w:sz w:val="24"/>
          <w:szCs w:val="24"/>
        </w:rPr>
        <w:t>Constraints………………………………………………………………………………………...2</w:t>
      </w:r>
    </w:p>
    <w:p w:rsidR="009F0AC8" w:rsidRDefault="009F0AC8" w:rsidP="000F5D40">
      <w:pPr>
        <w:jc w:val="right"/>
        <w:rPr>
          <w:rFonts w:ascii="Times New Roman" w:hAnsi="Times New Roman" w:cs="Times New Roman"/>
          <w:sz w:val="24"/>
          <w:szCs w:val="24"/>
        </w:rPr>
      </w:pPr>
      <w:r>
        <w:rPr>
          <w:rFonts w:ascii="Times New Roman" w:hAnsi="Times New Roman" w:cs="Times New Roman"/>
          <w:sz w:val="24"/>
          <w:szCs w:val="24"/>
        </w:rPr>
        <w:t>Approach……………</w:t>
      </w:r>
      <w:r w:rsidR="00F603CB">
        <w:rPr>
          <w:rFonts w:ascii="Times New Roman" w:hAnsi="Times New Roman" w:cs="Times New Roman"/>
          <w:sz w:val="24"/>
          <w:szCs w:val="24"/>
        </w:rPr>
        <w:t>……………………………………………………………………………..3</w:t>
      </w:r>
    </w:p>
    <w:p w:rsidR="009F0AC8" w:rsidRDefault="009F0AC8" w:rsidP="00062F12">
      <w:pPr>
        <w:rPr>
          <w:rFonts w:ascii="Times New Roman" w:hAnsi="Times New Roman" w:cs="Times New Roman"/>
          <w:sz w:val="24"/>
          <w:szCs w:val="24"/>
        </w:rPr>
      </w:pPr>
      <w:r>
        <w:rPr>
          <w:rFonts w:ascii="Times New Roman" w:hAnsi="Times New Roman" w:cs="Times New Roman"/>
          <w:sz w:val="24"/>
          <w:szCs w:val="24"/>
        </w:rPr>
        <w:t>Roles……………</w:t>
      </w:r>
      <w:r w:rsidR="00F603CB">
        <w:rPr>
          <w:rFonts w:ascii="Times New Roman" w:hAnsi="Times New Roman" w:cs="Times New Roman"/>
          <w:sz w:val="24"/>
          <w:szCs w:val="24"/>
        </w:rPr>
        <w:t>…………………………………………………………………………………3</w:t>
      </w:r>
    </w:p>
    <w:p w:rsidR="009F0AC8" w:rsidRDefault="009F0AC8" w:rsidP="000F5D40">
      <w:pPr>
        <w:jc w:val="right"/>
        <w:rPr>
          <w:rFonts w:ascii="Times New Roman" w:hAnsi="Times New Roman" w:cs="Times New Roman"/>
          <w:sz w:val="24"/>
          <w:szCs w:val="24"/>
        </w:rPr>
      </w:pPr>
      <w:r>
        <w:rPr>
          <w:rFonts w:ascii="Times New Roman" w:hAnsi="Times New Roman" w:cs="Times New Roman"/>
          <w:sz w:val="24"/>
          <w:szCs w:val="24"/>
        </w:rPr>
        <w:t>Schedule………………</w:t>
      </w:r>
      <w:r w:rsidR="00F603CB">
        <w:rPr>
          <w:rFonts w:ascii="Times New Roman" w:hAnsi="Times New Roman" w:cs="Times New Roman"/>
          <w:sz w:val="24"/>
          <w:szCs w:val="24"/>
        </w:rPr>
        <w:t>…………………………………………………………………………...3</w:t>
      </w:r>
    </w:p>
    <w:p w:rsidR="009F0AC8" w:rsidRDefault="009F0AC8" w:rsidP="00062F12">
      <w:pPr>
        <w:jc w:val="center"/>
        <w:rPr>
          <w:rFonts w:ascii="Times New Roman" w:hAnsi="Times New Roman" w:cs="Times New Roman"/>
          <w:sz w:val="24"/>
          <w:szCs w:val="24"/>
        </w:rPr>
      </w:pPr>
      <w:r>
        <w:rPr>
          <w:rFonts w:ascii="Times New Roman" w:hAnsi="Times New Roman" w:cs="Times New Roman"/>
          <w:sz w:val="24"/>
          <w:szCs w:val="24"/>
        </w:rPr>
        <w:t>Test Cases…………………………………………………………………………………………3</w:t>
      </w:r>
    </w:p>
    <w:p w:rsidR="009F0AC8" w:rsidRPr="000F5D40" w:rsidRDefault="009F0AC8" w:rsidP="000F5D40">
      <w:pPr>
        <w:jc w:val="right"/>
        <w:rPr>
          <w:rFonts w:ascii="Times New Roman" w:hAnsi="Times New Roman" w:cs="Times New Roman"/>
          <w:sz w:val="24"/>
          <w:szCs w:val="24"/>
        </w:rPr>
      </w:pPr>
      <w:r>
        <w:rPr>
          <w:rFonts w:ascii="Times New Roman" w:hAnsi="Times New Roman" w:cs="Times New Roman"/>
          <w:sz w:val="24"/>
          <w:szCs w:val="24"/>
        </w:rPr>
        <w:t>References………</w:t>
      </w:r>
      <w:r w:rsidR="00F603CB">
        <w:rPr>
          <w:rFonts w:ascii="Times New Roman" w:hAnsi="Times New Roman" w:cs="Times New Roman"/>
          <w:sz w:val="24"/>
          <w:szCs w:val="24"/>
        </w:rPr>
        <w:t>…………………………………………………………………………………</w:t>
      </w:r>
      <w:r w:rsidR="00D61064">
        <w:rPr>
          <w:rFonts w:ascii="Times New Roman" w:hAnsi="Times New Roman" w:cs="Times New Roman"/>
          <w:sz w:val="24"/>
          <w:szCs w:val="24"/>
        </w:rPr>
        <w:t>8</w:t>
      </w:r>
    </w:p>
    <w:p w:rsidR="000F5D40" w:rsidRDefault="000F5D40">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BE02F9" w:rsidRPr="005E588C" w:rsidRDefault="00BE02F9">
      <w:pPr>
        <w:rPr>
          <w:rFonts w:ascii="Times New Roman" w:hAnsi="Times New Roman" w:cs="Times New Roman"/>
          <w:b/>
          <w:sz w:val="24"/>
          <w:szCs w:val="24"/>
          <w:u w:val="single"/>
        </w:rPr>
      </w:pPr>
      <w:r w:rsidRPr="005E588C">
        <w:rPr>
          <w:rFonts w:ascii="Times New Roman" w:hAnsi="Times New Roman" w:cs="Times New Roman"/>
          <w:b/>
          <w:sz w:val="24"/>
          <w:szCs w:val="24"/>
          <w:u w:val="single"/>
        </w:rPr>
        <w:lastRenderedPageBreak/>
        <w:t>Introduction</w:t>
      </w:r>
    </w:p>
    <w:p w:rsidR="00BE02F9" w:rsidRDefault="00011883">
      <w:pPr>
        <w:rPr>
          <w:rFonts w:ascii="Times New Roman" w:hAnsi="Times New Roman" w:cs="Times New Roman"/>
          <w:sz w:val="24"/>
          <w:szCs w:val="24"/>
        </w:rPr>
      </w:pPr>
      <w:r>
        <w:rPr>
          <w:rFonts w:ascii="Times New Roman" w:hAnsi="Times New Roman" w:cs="Times New Roman"/>
          <w:sz w:val="24"/>
          <w:szCs w:val="24"/>
        </w:rPr>
        <w:t xml:space="preserve">The purpose of testing this mobile application is to make sure it is working properly before presenting it to our clients for use. Our goal is to get all the bugs out of the program so that it will run the way </w:t>
      </w:r>
      <w:r w:rsidR="00FA459C">
        <w:rPr>
          <w:rFonts w:ascii="Times New Roman" w:hAnsi="Times New Roman" w:cs="Times New Roman"/>
          <w:sz w:val="24"/>
          <w:szCs w:val="24"/>
        </w:rPr>
        <w:t xml:space="preserve">it was designed to </w:t>
      </w:r>
      <w:r>
        <w:rPr>
          <w:rFonts w:ascii="Times New Roman" w:hAnsi="Times New Roman" w:cs="Times New Roman"/>
          <w:sz w:val="24"/>
          <w:szCs w:val="24"/>
        </w:rPr>
        <w:t xml:space="preserve">run. </w:t>
      </w:r>
    </w:p>
    <w:p w:rsidR="00BE02F9" w:rsidRPr="005E588C" w:rsidRDefault="00BE02F9">
      <w:pPr>
        <w:rPr>
          <w:rFonts w:ascii="Times New Roman" w:hAnsi="Times New Roman" w:cs="Times New Roman"/>
          <w:b/>
          <w:sz w:val="24"/>
          <w:szCs w:val="24"/>
          <w:u w:val="single"/>
        </w:rPr>
      </w:pPr>
      <w:r w:rsidRPr="005E588C">
        <w:rPr>
          <w:rFonts w:ascii="Times New Roman" w:hAnsi="Times New Roman" w:cs="Times New Roman"/>
          <w:b/>
          <w:sz w:val="24"/>
          <w:szCs w:val="24"/>
          <w:u w:val="single"/>
        </w:rPr>
        <w:t>Constraints</w:t>
      </w:r>
    </w:p>
    <w:p w:rsidR="002B77DD" w:rsidRDefault="00BE02F9">
      <w:pPr>
        <w:rPr>
          <w:rFonts w:ascii="Times New Roman" w:hAnsi="Times New Roman" w:cs="Times New Roman"/>
          <w:sz w:val="24"/>
          <w:szCs w:val="24"/>
        </w:rPr>
      </w:pPr>
      <w:r>
        <w:rPr>
          <w:rFonts w:ascii="Times New Roman" w:hAnsi="Times New Roman" w:cs="Times New Roman"/>
          <w:sz w:val="24"/>
          <w:szCs w:val="24"/>
        </w:rPr>
        <w:t xml:space="preserve">One constraint that we </w:t>
      </w:r>
      <w:r w:rsidR="009951B8">
        <w:rPr>
          <w:rFonts w:ascii="Times New Roman" w:hAnsi="Times New Roman" w:cs="Times New Roman"/>
          <w:sz w:val="24"/>
          <w:szCs w:val="24"/>
        </w:rPr>
        <w:t>have</w:t>
      </w:r>
      <w:r>
        <w:rPr>
          <w:rFonts w:ascii="Times New Roman" w:hAnsi="Times New Roman" w:cs="Times New Roman"/>
          <w:sz w:val="24"/>
          <w:szCs w:val="24"/>
        </w:rPr>
        <w:t xml:space="preserve"> is that the members of the Quality Control Team d</w:t>
      </w:r>
      <w:r w:rsidR="00BC706E">
        <w:rPr>
          <w:rFonts w:ascii="Times New Roman" w:hAnsi="Times New Roman" w:cs="Times New Roman"/>
          <w:sz w:val="24"/>
          <w:szCs w:val="24"/>
        </w:rPr>
        <w:t xml:space="preserve">on’t have extensive programming </w:t>
      </w:r>
      <w:r>
        <w:rPr>
          <w:rFonts w:ascii="Times New Roman" w:hAnsi="Times New Roman" w:cs="Times New Roman"/>
          <w:sz w:val="24"/>
          <w:szCs w:val="24"/>
        </w:rPr>
        <w:t>experience</w:t>
      </w:r>
      <w:r w:rsidR="009951B8">
        <w:rPr>
          <w:rFonts w:ascii="Times New Roman" w:hAnsi="Times New Roman" w:cs="Times New Roman"/>
          <w:sz w:val="24"/>
          <w:szCs w:val="24"/>
        </w:rPr>
        <w:t xml:space="preserve"> with Android</w:t>
      </w:r>
      <w:r>
        <w:rPr>
          <w:rFonts w:ascii="Times New Roman" w:hAnsi="Times New Roman" w:cs="Times New Roman"/>
          <w:sz w:val="24"/>
          <w:szCs w:val="24"/>
        </w:rPr>
        <w:t>. Another constraint is that</w:t>
      </w:r>
      <w:r w:rsidR="009951B8">
        <w:rPr>
          <w:rFonts w:ascii="Times New Roman" w:hAnsi="Times New Roman" w:cs="Times New Roman"/>
          <w:sz w:val="24"/>
          <w:szCs w:val="24"/>
        </w:rPr>
        <w:t xml:space="preserve"> we only have two phones to work with </w:t>
      </w:r>
      <w:r>
        <w:rPr>
          <w:rFonts w:ascii="Times New Roman" w:hAnsi="Times New Roman" w:cs="Times New Roman"/>
          <w:sz w:val="24"/>
          <w:szCs w:val="24"/>
        </w:rPr>
        <w:t>to test</w:t>
      </w:r>
      <w:r w:rsidR="009951B8">
        <w:rPr>
          <w:rFonts w:ascii="Times New Roman" w:hAnsi="Times New Roman" w:cs="Times New Roman"/>
          <w:sz w:val="24"/>
          <w:szCs w:val="24"/>
        </w:rPr>
        <w:t xml:space="preserve"> the application.</w:t>
      </w:r>
    </w:p>
    <w:p w:rsidR="00BE02F9" w:rsidRPr="005E588C" w:rsidRDefault="00BC706E">
      <w:pPr>
        <w:rPr>
          <w:rFonts w:ascii="Times New Roman" w:hAnsi="Times New Roman" w:cs="Times New Roman"/>
          <w:b/>
          <w:sz w:val="24"/>
          <w:szCs w:val="24"/>
          <w:u w:val="single"/>
        </w:rPr>
      </w:pPr>
      <w:r>
        <w:rPr>
          <w:rFonts w:ascii="Times New Roman" w:hAnsi="Times New Roman" w:cs="Times New Roman"/>
          <w:b/>
          <w:sz w:val="24"/>
          <w:szCs w:val="24"/>
          <w:u w:val="single"/>
        </w:rPr>
        <w:t>Test Items &amp; E</w:t>
      </w:r>
      <w:r w:rsidR="00BE02F9" w:rsidRPr="005E588C">
        <w:rPr>
          <w:rFonts w:ascii="Times New Roman" w:hAnsi="Times New Roman" w:cs="Times New Roman"/>
          <w:b/>
          <w:sz w:val="24"/>
          <w:szCs w:val="24"/>
          <w:u w:val="single"/>
        </w:rPr>
        <w:t>nvironment</w:t>
      </w:r>
    </w:p>
    <w:p w:rsidR="00011883" w:rsidRDefault="00011883">
      <w:pPr>
        <w:rPr>
          <w:rFonts w:ascii="Times New Roman" w:hAnsi="Times New Roman" w:cs="Times New Roman"/>
          <w:sz w:val="24"/>
          <w:szCs w:val="24"/>
        </w:rPr>
      </w:pPr>
      <w:r>
        <w:rPr>
          <w:rFonts w:ascii="Times New Roman" w:hAnsi="Times New Roman" w:cs="Times New Roman"/>
          <w:sz w:val="24"/>
          <w:szCs w:val="24"/>
        </w:rPr>
        <w:t xml:space="preserve">The bug tracking software we decided to use is called </w:t>
      </w:r>
      <w:proofErr w:type="spellStart"/>
      <w:r>
        <w:rPr>
          <w:rFonts w:ascii="Times New Roman" w:hAnsi="Times New Roman" w:cs="Times New Roman"/>
          <w:sz w:val="24"/>
          <w:szCs w:val="24"/>
        </w:rPr>
        <w:t>Axosoft</w:t>
      </w:r>
      <w:proofErr w:type="spellEnd"/>
      <w:r w:rsidR="00BB39D9">
        <w:rPr>
          <w:rFonts w:ascii="Times New Roman" w:hAnsi="Times New Roman" w:cs="Times New Roman"/>
          <w:sz w:val="24"/>
          <w:szCs w:val="24"/>
        </w:rPr>
        <w:t>*</w:t>
      </w:r>
      <w:r>
        <w:rPr>
          <w:rFonts w:ascii="Times New Roman" w:hAnsi="Times New Roman" w:cs="Times New Roman"/>
          <w:sz w:val="24"/>
          <w:szCs w:val="24"/>
        </w:rPr>
        <w:t xml:space="preserve">. It is an easy to use website </w:t>
      </w:r>
      <w:r w:rsidR="00BE02F9">
        <w:rPr>
          <w:rFonts w:ascii="Times New Roman" w:hAnsi="Times New Roman" w:cs="Times New Roman"/>
          <w:sz w:val="24"/>
          <w:szCs w:val="24"/>
        </w:rPr>
        <w:t>(</w:t>
      </w:r>
      <w:hyperlink r:id="rId9" w:history="1">
        <w:r w:rsidR="00BE02F9" w:rsidRPr="00B26FF1">
          <w:rPr>
            <w:rStyle w:val="Hyperlink"/>
            <w:rFonts w:ascii="Times New Roman" w:hAnsi="Times New Roman" w:cs="Times New Roman"/>
            <w:sz w:val="24"/>
            <w:szCs w:val="24"/>
          </w:rPr>
          <w:t>https://bridgewater.axosoft.com</w:t>
        </w:r>
      </w:hyperlink>
      <w:r w:rsidR="00BE02F9">
        <w:rPr>
          <w:rFonts w:ascii="Times New Roman" w:hAnsi="Times New Roman" w:cs="Times New Roman"/>
          <w:sz w:val="24"/>
          <w:szCs w:val="24"/>
        </w:rPr>
        <w:t xml:space="preserve">) </w:t>
      </w:r>
      <w:r>
        <w:rPr>
          <w:rFonts w:ascii="Times New Roman" w:hAnsi="Times New Roman" w:cs="Times New Roman"/>
          <w:sz w:val="24"/>
          <w:szCs w:val="24"/>
        </w:rPr>
        <w:t xml:space="preserve">that allows </w:t>
      </w:r>
      <w:r w:rsidR="00BE02F9">
        <w:rPr>
          <w:rFonts w:ascii="Times New Roman" w:hAnsi="Times New Roman" w:cs="Times New Roman"/>
          <w:sz w:val="24"/>
          <w:szCs w:val="24"/>
        </w:rPr>
        <w:t xml:space="preserve">the Quality Control Team and the App Development team </w:t>
      </w:r>
      <w:r>
        <w:rPr>
          <w:rFonts w:ascii="Times New Roman" w:hAnsi="Times New Roman" w:cs="Times New Roman"/>
          <w:sz w:val="24"/>
          <w:szCs w:val="24"/>
        </w:rPr>
        <w:t>to easily track the bugs that are currently in the code</w:t>
      </w:r>
      <w:r w:rsidR="00BE02F9">
        <w:rPr>
          <w:rFonts w:ascii="Times New Roman" w:hAnsi="Times New Roman" w:cs="Times New Roman"/>
          <w:sz w:val="24"/>
          <w:szCs w:val="24"/>
        </w:rPr>
        <w:t>.</w:t>
      </w:r>
      <w:r>
        <w:rPr>
          <w:rFonts w:ascii="Times New Roman" w:hAnsi="Times New Roman" w:cs="Times New Roman"/>
          <w:sz w:val="24"/>
          <w:szCs w:val="24"/>
        </w:rPr>
        <w:t xml:space="preserve"> </w:t>
      </w:r>
      <w:r w:rsidR="009951B8">
        <w:rPr>
          <w:rFonts w:ascii="Times New Roman" w:hAnsi="Times New Roman" w:cs="Times New Roman"/>
          <w:sz w:val="24"/>
          <w:szCs w:val="24"/>
        </w:rPr>
        <w:t>The phones we are using to run and test the app are</w:t>
      </w:r>
      <w:r w:rsidR="00BC706E">
        <w:rPr>
          <w:rFonts w:ascii="Times New Roman" w:hAnsi="Times New Roman" w:cs="Times New Roman"/>
          <w:sz w:val="24"/>
          <w:szCs w:val="24"/>
        </w:rPr>
        <w:t xml:space="preserve"> two Moto G Android smartphones </w:t>
      </w:r>
      <w:r w:rsidR="001D0A29">
        <w:rPr>
          <w:rFonts w:ascii="Times New Roman" w:hAnsi="Times New Roman" w:cs="Times New Roman"/>
          <w:sz w:val="24"/>
          <w:szCs w:val="24"/>
        </w:rPr>
        <w:t>(phone version: 4.4 Kit Kat; app version: 1.08</w:t>
      </w:r>
      <w:r w:rsidR="00BE02F9">
        <w:rPr>
          <w:rFonts w:ascii="Times New Roman" w:hAnsi="Times New Roman" w:cs="Times New Roman"/>
          <w:sz w:val="24"/>
          <w:szCs w:val="24"/>
        </w:rPr>
        <w:t>)</w:t>
      </w:r>
      <w:r w:rsidR="00BC706E">
        <w:rPr>
          <w:rFonts w:ascii="Times New Roman" w:hAnsi="Times New Roman" w:cs="Times New Roman"/>
          <w:sz w:val="24"/>
          <w:szCs w:val="24"/>
        </w:rPr>
        <w:t>.</w:t>
      </w:r>
    </w:p>
    <w:p w:rsidR="00BB39D9" w:rsidRPr="00D61064" w:rsidRDefault="00BB39D9" w:rsidP="00BB39D9">
      <w:pPr>
        <w:rPr>
          <w:rFonts w:ascii="Times New Roman" w:hAnsi="Times New Roman" w:cs="Times New Roman"/>
          <w:sz w:val="24"/>
          <w:szCs w:val="24"/>
        </w:rPr>
      </w:pPr>
      <w:commentRangeStart w:id="0"/>
      <w:r>
        <w:rPr>
          <w:rFonts w:ascii="Times New Roman" w:hAnsi="Times New Roman" w:cs="Times New Roman"/>
          <w:b/>
          <w:i/>
          <w:sz w:val="24"/>
          <w:szCs w:val="24"/>
        </w:rPr>
        <w:t>*</w:t>
      </w:r>
      <w:r w:rsidRPr="00BB39D9">
        <w:rPr>
          <w:rFonts w:ascii="Times New Roman" w:hAnsi="Times New Roman" w:cs="Times New Roman"/>
          <w:b/>
          <w:i/>
          <w:sz w:val="24"/>
          <w:szCs w:val="24"/>
        </w:rPr>
        <w:t xml:space="preserve">Tutorial on </w:t>
      </w:r>
      <w:proofErr w:type="spellStart"/>
      <w:r w:rsidRPr="00BB39D9">
        <w:rPr>
          <w:rFonts w:ascii="Times New Roman" w:hAnsi="Times New Roman" w:cs="Times New Roman"/>
          <w:b/>
          <w:i/>
          <w:sz w:val="24"/>
          <w:szCs w:val="24"/>
        </w:rPr>
        <w:t>Axosoft</w:t>
      </w:r>
      <w:proofErr w:type="spellEnd"/>
      <w:r w:rsidR="00D61064">
        <w:rPr>
          <w:rFonts w:ascii="Times New Roman" w:hAnsi="Times New Roman" w:cs="Times New Roman"/>
          <w:b/>
          <w:i/>
          <w:sz w:val="24"/>
          <w:szCs w:val="24"/>
        </w:rPr>
        <w:t>:</w:t>
      </w:r>
      <w:commentRangeEnd w:id="0"/>
      <w:r w:rsidR="00500F76">
        <w:rPr>
          <w:rStyle w:val="CommentReference"/>
        </w:rPr>
        <w:commentReference w:id="0"/>
      </w:r>
    </w:p>
    <w:p w:rsidR="00BB39D9" w:rsidRDefault="00E93AA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Axosoft</w:t>
      </w:r>
      <w:proofErr w:type="spellEnd"/>
      <w:r>
        <w:rPr>
          <w:rFonts w:ascii="Times New Roman" w:hAnsi="Times New Roman" w:cs="Times New Roman"/>
          <w:sz w:val="24"/>
          <w:szCs w:val="24"/>
        </w:rPr>
        <w:t xml:space="preserve"> site is fairly simple to use and easy to understand once you get an understanding of how to use the site. </w:t>
      </w:r>
      <w:r w:rsidR="00BB39D9">
        <w:rPr>
          <w:rFonts w:ascii="Times New Roman" w:hAnsi="Times New Roman" w:cs="Times New Roman"/>
          <w:sz w:val="24"/>
          <w:szCs w:val="24"/>
        </w:rPr>
        <w:t xml:space="preserve">In the Organize Panel, there are four sections; Projects, Releases, Users &amp; Teams, and Customers. The Projects panel shows the projects that are currently being worked on. The user can add or edit their projects by clicking on the “Add” or “Edit” buttons at the top of the panel. When the user clicks the “Add” button, a box shows up that </w:t>
      </w:r>
      <w:proofErr w:type="gramStart"/>
      <w:r w:rsidR="00BB39D9">
        <w:rPr>
          <w:rFonts w:ascii="Times New Roman" w:hAnsi="Times New Roman" w:cs="Times New Roman"/>
          <w:sz w:val="24"/>
          <w:szCs w:val="24"/>
        </w:rPr>
        <w:t>asks</w:t>
      </w:r>
      <w:proofErr w:type="gramEnd"/>
      <w:r w:rsidR="00BB39D9">
        <w:rPr>
          <w:rFonts w:ascii="Times New Roman" w:hAnsi="Times New Roman" w:cs="Times New Roman"/>
          <w:sz w:val="24"/>
          <w:szCs w:val="24"/>
        </w:rPr>
        <w:t xml:space="preserve"> you to enter the name of your new project.  The Release panel shows the projects you have access to. In the Users &amp; Teams panel, users can add users and also create teams within the panel. To add or edit these users, click on the “Add” or “Edit” buttons at the top of the panel. When adding a user, you simply enter the users e-mail address into the box and </w:t>
      </w:r>
      <w:proofErr w:type="spellStart"/>
      <w:r w:rsidR="00BB39D9">
        <w:rPr>
          <w:rFonts w:ascii="Times New Roman" w:hAnsi="Times New Roman" w:cs="Times New Roman"/>
          <w:sz w:val="24"/>
          <w:szCs w:val="24"/>
        </w:rPr>
        <w:t>Axosoft</w:t>
      </w:r>
      <w:proofErr w:type="spellEnd"/>
      <w:r w:rsidR="00BB39D9">
        <w:rPr>
          <w:rFonts w:ascii="Times New Roman" w:hAnsi="Times New Roman" w:cs="Times New Roman"/>
          <w:sz w:val="24"/>
          <w:szCs w:val="24"/>
        </w:rPr>
        <w:t xml:space="preserve"> sends them an email explaining to them how to confirm that they have been added. In the Customers panel, you can add or edit customers but clicking the “Add” or “Edit” buttons at the top of the panel. When adding a customer, it will ask you to type the company/customer name and also a URL. The main panel on the page is where you can add bugs and you add them by clicking the “Add” button at the top of the panel. When you click the “Add” button, it will show you different options you can set. You add a title, assign due dates for when you want the bugs to be tested by and assign who should test it. You can also assign priority to the bugs and the severity of the bugs. </w:t>
      </w:r>
    </w:p>
    <w:p w:rsidR="00F603CB" w:rsidRDefault="00F603CB">
      <w:pPr>
        <w:rPr>
          <w:rFonts w:ascii="Times New Roman" w:hAnsi="Times New Roman" w:cs="Times New Roman"/>
          <w:sz w:val="24"/>
          <w:szCs w:val="24"/>
        </w:rPr>
      </w:pPr>
      <w:commentRangeStart w:id="1"/>
      <w:r>
        <w:rPr>
          <w:rFonts w:ascii="Times New Roman" w:hAnsi="Times New Roman" w:cs="Times New Roman"/>
          <w:sz w:val="24"/>
          <w:szCs w:val="24"/>
        </w:rPr>
        <w:t xml:space="preserve">For more information, the following link goes more in depth: </w:t>
      </w:r>
      <w:hyperlink r:id="rId11" w:history="1">
        <w:r w:rsidRPr="003952BD">
          <w:rPr>
            <w:rStyle w:val="Hyperlink"/>
            <w:rFonts w:ascii="Times New Roman" w:hAnsi="Times New Roman" w:cs="Times New Roman"/>
            <w:sz w:val="24"/>
            <w:szCs w:val="24"/>
          </w:rPr>
          <w:t>http://www.youtube.com/watch?v=r8ocw0-euOo</w:t>
        </w:r>
      </w:hyperlink>
      <w:commentRangeEnd w:id="1"/>
      <w:r w:rsidR="00500F76">
        <w:rPr>
          <w:rStyle w:val="CommentReference"/>
        </w:rPr>
        <w:commentReference w:id="1"/>
      </w:r>
    </w:p>
    <w:p w:rsidR="00F603CB" w:rsidRDefault="00F603CB">
      <w:pPr>
        <w:rPr>
          <w:rFonts w:ascii="Times New Roman" w:hAnsi="Times New Roman" w:cs="Times New Roman"/>
          <w:sz w:val="24"/>
          <w:szCs w:val="24"/>
        </w:rPr>
      </w:pPr>
    </w:p>
    <w:p w:rsidR="00BE02F9" w:rsidRPr="005E588C" w:rsidRDefault="00011883">
      <w:pPr>
        <w:rPr>
          <w:rFonts w:ascii="Times New Roman" w:hAnsi="Times New Roman" w:cs="Times New Roman"/>
          <w:b/>
          <w:sz w:val="24"/>
          <w:szCs w:val="24"/>
          <w:u w:val="single"/>
        </w:rPr>
      </w:pPr>
      <w:r w:rsidRPr="005E588C">
        <w:rPr>
          <w:rFonts w:ascii="Times New Roman" w:hAnsi="Times New Roman" w:cs="Times New Roman"/>
          <w:b/>
          <w:sz w:val="24"/>
          <w:szCs w:val="24"/>
          <w:u w:val="single"/>
        </w:rPr>
        <w:lastRenderedPageBreak/>
        <w:t>Approach</w:t>
      </w:r>
    </w:p>
    <w:p w:rsidR="00BB39D9" w:rsidRDefault="00BE02F9">
      <w:pPr>
        <w:rPr>
          <w:rFonts w:ascii="Times New Roman" w:hAnsi="Times New Roman" w:cs="Times New Roman"/>
          <w:sz w:val="24"/>
          <w:szCs w:val="24"/>
        </w:rPr>
      </w:pPr>
      <w:r>
        <w:rPr>
          <w:rFonts w:ascii="Times New Roman" w:hAnsi="Times New Roman" w:cs="Times New Roman"/>
          <w:sz w:val="24"/>
          <w:szCs w:val="24"/>
        </w:rPr>
        <w:t>The type of testing we are using for this mobile application is manual</w:t>
      </w:r>
      <w:r w:rsidR="004544FA">
        <w:rPr>
          <w:rFonts w:ascii="Times New Roman" w:hAnsi="Times New Roman" w:cs="Times New Roman"/>
          <w:sz w:val="24"/>
          <w:szCs w:val="24"/>
        </w:rPr>
        <w:t xml:space="preserve"> </w:t>
      </w:r>
      <w:commentRangeStart w:id="2"/>
      <w:r w:rsidR="004544FA">
        <w:rPr>
          <w:rFonts w:ascii="Times New Roman" w:hAnsi="Times New Roman" w:cs="Times New Roman"/>
          <w:sz w:val="24"/>
          <w:szCs w:val="24"/>
        </w:rPr>
        <w:t>black box testing</w:t>
      </w:r>
      <w:commentRangeEnd w:id="2"/>
      <w:r w:rsidR="00500F76">
        <w:rPr>
          <w:rStyle w:val="CommentReference"/>
        </w:rPr>
        <w:commentReference w:id="2"/>
      </w:r>
      <w:r>
        <w:rPr>
          <w:rFonts w:ascii="Times New Roman" w:hAnsi="Times New Roman" w:cs="Times New Roman"/>
          <w:sz w:val="24"/>
          <w:szCs w:val="24"/>
        </w:rPr>
        <w:t>.</w:t>
      </w:r>
    </w:p>
    <w:p w:rsidR="006B5EC8" w:rsidRPr="005E588C" w:rsidRDefault="00BE02F9" w:rsidP="004544FA">
      <w:pPr>
        <w:rPr>
          <w:rFonts w:ascii="Times New Roman" w:hAnsi="Times New Roman" w:cs="Times New Roman"/>
          <w:b/>
          <w:sz w:val="24"/>
          <w:szCs w:val="24"/>
          <w:u w:val="single"/>
        </w:rPr>
      </w:pPr>
      <w:r w:rsidRPr="005E588C">
        <w:rPr>
          <w:rFonts w:ascii="Times New Roman" w:hAnsi="Times New Roman" w:cs="Times New Roman"/>
          <w:b/>
          <w:sz w:val="24"/>
          <w:szCs w:val="24"/>
          <w:u w:val="single"/>
        </w:rPr>
        <w:t>Roles</w:t>
      </w:r>
    </w:p>
    <w:p w:rsidR="004544FA" w:rsidRDefault="004544FA" w:rsidP="004544FA">
      <w:pPr>
        <w:rPr>
          <w:rFonts w:ascii="Times New Roman" w:hAnsi="Times New Roman" w:cs="Times New Roman"/>
          <w:sz w:val="24"/>
          <w:szCs w:val="24"/>
        </w:rPr>
      </w:pPr>
      <w:r>
        <w:rPr>
          <w:rFonts w:ascii="Times New Roman" w:hAnsi="Times New Roman" w:cs="Times New Roman"/>
          <w:sz w:val="24"/>
          <w:szCs w:val="24"/>
        </w:rPr>
        <w:t>Dylan McGraw: Man</w:t>
      </w:r>
      <w:r w:rsidR="00FA459C">
        <w:rPr>
          <w:rFonts w:ascii="Times New Roman" w:hAnsi="Times New Roman" w:cs="Times New Roman"/>
          <w:sz w:val="24"/>
          <w:szCs w:val="24"/>
        </w:rPr>
        <w:t>a</w:t>
      </w:r>
      <w:r>
        <w:rPr>
          <w:rFonts w:ascii="Times New Roman" w:hAnsi="Times New Roman" w:cs="Times New Roman"/>
          <w:sz w:val="24"/>
          <w:szCs w:val="24"/>
        </w:rPr>
        <w:t>ger of the team and in charge of writ</w:t>
      </w:r>
      <w:r w:rsidR="006B5EC8">
        <w:rPr>
          <w:rFonts w:ascii="Times New Roman" w:hAnsi="Times New Roman" w:cs="Times New Roman"/>
          <w:sz w:val="24"/>
          <w:szCs w:val="24"/>
        </w:rPr>
        <w:t xml:space="preserve">ing up everything but the test </w:t>
      </w:r>
      <w:r w:rsidR="00BC706E">
        <w:rPr>
          <w:rFonts w:ascii="Times New Roman" w:hAnsi="Times New Roman" w:cs="Times New Roman"/>
          <w:sz w:val="24"/>
          <w:szCs w:val="24"/>
        </w:rPr>
        <w:t>cases for this document (Introduction, Constraints, Test Items &amp; Environment, Approach, Roles, Schedule, and References).</w:t>
      </w:r>
      <w:r w:rsidR="002D1A71">
        <w:rPr>
          <w:rFonts w:ascii="Times New Roman" w:hAnsi="Times New Roman" w:cs="Times New Roman"/>
          <w:sz w:val="24"/>
          <w:szCs w:val="24"/>
        </w:rPr>
        <w:t xml:space="preserve"> Dylan’s role in the testing process is to manage the team and assign code to members to test.</w:t>
      </w:r>
    </w:p>
    <w:p w:rsidR="005E588C" w:rsidRDefault="005E588C" w:rsidP="004544FA">
      <w:pPr>
        <w:rPr>
          <w:rFonts w:ascii="Times New Roman" w:hAnsi="Times New Roman" w:cs="Times New Roman"/>
          <w:sz w:val="24"/>
          <w:szCs w:val="24"/>
        </w:rPr>
      </w:pPr>
      <w:r w:rsidRPr="005E588C">
        <w:rPr>
          <w:rFonts w:ascii="Times New Roman" w:hAnsi="Times New Roman" w:cs="Times New Roman"/>
          <w:sz w:val="24"/>
          <w:szCs w:val="24"/>
        </w:rPr>
        <w:t xml:space="preserve">Paul </w:t>
      </w:r>
      <w:proofErr w:type="spellStart"/>
      <w:r w:rsidRPr="005E588C">
        <w:rPr>
          <w:rFonts w:ascii="Times New Roman" w:hAnsi="Times New Roman" w:cs="Times New Roman"/>
          <w:sz w:val="24"/>
          <w:szCs w:val="24"/>
        </w:rPr>
        <w:t>Rachner</w:t>
      </w:r>
      <w:proofErr w:type="spellEnd"/>
      <w:r w:rsidRPr="005E588C">
        <w:rPr>
          <w:rFonts w:ascii="Times New Roman" w:hAnsi="Times New Roman" w:cs="Times New Roman"/>
          <w:sz w:val="24"/>
          <w:szCs w:val="24"/>
        </w:rPr>
        <w:t>: Team member in charge of writing the other half of the test cases for this document (S</w:t>
      </w:r>
      <w:r w:rsidR="00B10E4F">
        <w:rPr>
          <w:rFonts w:ascii="Times New Roman" w:hAnsi="Times New Roman" w:cs="Times New Roman"/>
          <w:sz w:val="24"/>
          <w:szCs w:val="24"/>
        </w:rPr>
        <w:t>plash Screen</w:t>
      </w:r>
      <w:r w:rsidRPr="005E588C">
        <w:rPr>
          <w:rFonts w:ascii="Times New Roman" w:hAnsi="Times New Roman" w:cs="Times New Roman"/>
          <w:sz w:val="24"/>
          <w:szCs w:val="24"/>
        </w:rPr>
        <w:t xml:space="preserve">, </w:t>
      </w:r>
      <w:r w:rsidR="00B10E4F" w:rsidRPr="005E588C">
        <w:rPr>
          <w:rFonts w:ascii="Times New Roman" w:hAnsi="Times New Roman" w:cs="Times New Roman"/>
          <w:sz w:val="24"/>
          <w:szCs w:val="24"/>
        </w:rPr>
        <w:t xml:space="preserve">Create Account, </w:t>
      </w:r>
      <w:r w:rsidRPr="005E588C">
        <w:rPr>
          <w:rFonts w:ascii="Times New Roman" w:hAnsi="Times New Roman" w:cs="Times New Roman"/>
          <w:sz w:val="24"/>
          <w:szCs w:val="24"/>
        </w:rPr>
        <w:t>Login, View Main Screen, Load Excursion, Start Recording Route,</w:t>
      </w:r>
      <w:r w:rsidR="00BC706E">
        <w:rPr>
          <w:rFonts w:ascii="Times New Roman" w:hAnsi="Times New Roman" w:cs="Times New Roman"/>
          <w:sz w:val="24"/>
          <w:szCs w:val="24"/>
        </w:rPr>
        <w:t xml:space="preserve"> and</w:t>
      </w:r>
      <w:r w:rsidRPr="005E588C">
        <w:rPr>
          <w:rFonts w:ascii="Times New Roman" w:hAnsi="Times New Roman" w:cs="Times New Roman"/>
          <w:sz w:val="24"/>
          <w:szCs w:val="24"/>
        </w:rPr>
        <w:t xml:space="preserve"> Add Observation).</w:t>
      </w:r>
      <w:r w:rsidR="002D1A71">
        <w:rPr>
          <w:rFonts w:ascii="Times New Roman" w:hAnsi="Times New Roman" w:cs="Times New Roman"/>
          <w:sz w:val="24"/>
          <w:szCs w:val="24"/>
        </w:rPr>
        <w:t xml:space="preserve"> Paul’s role in the testing process is to test the code that was passed down from the App development team.</w:t>
      </w:r>
    </w:p>
    <w:p w:rsidR="004544FA" w:rsidRDefault="004544FA">
      <w:pPr>
        <w:rPr>
          <w:rFonts w:ascii="Times New Roman" w:hAnsi="Times New Roman" w:cs="Times New Roman"/>
          <w:sz w:val="24"/>
          <w:szCs w:val="24"/>
        </w:rPr>
      </w:pPr>
      <w:r>
        <w:rPr>
          <w:rFonts w:ascii="Times New Roman" w:hAnsi="Times New Roman" w:cs="Times New Roman"/>
          <w:sz w:val="24"/>
          <w:szCs w:val="24"/>
        </w:rPr>
        <w:t xml:space="preserve">Brandon Larsen: Team member in charge of </w:t>
      </w:r>
      <w:r w:rsidR="006B5EC8">
        <w:rPr>
          <w:rFonts w:ascii="Times New Roman" w:hAnsi="Times New Roman" w:cs="Times New Roman"/>
          <w:sz w:val="24"/>
          <w:szCs w:val="24"/>
        </w:rPr>
        <w:t>writing</w:t>
      </w:r>
      <w:r>
        <w:rPr>
          <w:rFonts w:ascii="Times New Roman" w:hAnsi="Times New Roman" w:cs="Times New Roman"/>
          <w:sz w:val="24"/>
          <w:szCs w:val="24"/>
        </w:rPr>
        <w:t xml:space="preserve"> h</w:t>
      </w:r>
      <w:r w:rsidR="006B5EC8">
        <w:rPr>
          <w:rFonts w:ascii="Times New Roman" w:hAnsi="Times New Roman" w:cs="Times New Roman"/>
          <w:sz w:val="24"/>
          <w:szCs w:val="24"/>
        </w:rPr>
        <w:t xml:space="preserve">alf of the test cases for this </w:t>
      </w:r>
      <w:r w:rsidR="005E588C">
        <w:rPr>
          <w:rFonts w:ascii="Times New Roman" w:hAnsi="Times New Roman" w:cs="Times New Roman"/>
          <w:sz w:val="24"/>
          <w:szCs w:val="24"/>
        </w:rPr>
        <w:t xml:space="preserve">document </w:t>
      </w:r>
      <w:r w:rsidR="006B5EC8">
        <w:rPr>
          <w:rFonts w:ascii="Times New Roman" w:hAnsi="Times New Roman" w:cs="Times New Roman"/>
          <w:sz w:val="24"/>
          <w:szCs w:val="24"/>
        </w:rPr>
        <w:t>(</w:t>
      </w:r>
      <w:r w:rsidR="005E588C">
        <w:rPr>
          <w:rFonts w:ascii="Times New Roman" w:hAnsi="Times New Roman" w:cs="Times New Roman"/>
          <w:sz w:val="24"/>
          <w:szCs w:val="24"/>
        </w:rPr>
        <w:t xml:space="preserve">View Observation, Edit Observation, Stop Recording Route, Edit Excursion, Save Excursion, Logout, and Exit). </w:t>
      </w:r>
      <w:r>
        <w:rPr>
          <w:rFonts w:ascii="Times New Roman" w:hAnsi="Times New Roman" w:cs="Times New Roman"/>
          <w:sz w:val="24"/>
          <w:szCs w:val="24"/>
        </w:rPr>
        <w:t xml:space="preserve">He </w:t>
      </w:r>
      <w:r w:rsidR="006B5EC8">
        <w:rPr>
          <w:rFonts w:ascii="Times New Roman" w:hAnsi="Times New Roman" w:cs="Times New Roman"/>
          <w:sz w:val="24"/>
          <w:szCs w:val="24"/>
        </w:rPr>
        <w:t xml:space="preserve">was </w:t>
      </w:r>
      <w:r>
        <w:rPr>
          <w:rFonts w:ascii="Times New Roman" w:hAnsi="Times New Roman" w:cs="Times New Roman"/>
          <w:sz w:val="24"/>
          <w:szCs w:val="24"/>
        </w:rPr>
        <w:t xml:space="preserve">also </w:t>
      </w:r>
      <w:r w:rsidR="006B5EC8">
        <w:rPr>
          <w:rFonts w:ascii="Times New Roman" w:hAnsi="Times New Roman" w:cs="Times New Roman"/>
          <w:sz w:val="24"/>
          <w:szCs w:val="24"/>
        </w:rPr>
        <w:t xml:space="preserve">responsible for finding a free </w:t>
      </w:r>
      <w:r>
        <w:rPr>
          <w:rFonts w:ascii="Times New Roman" w:hAnsi="Times New Roman" w:cs="Times New Roman"/>
          <w:sz w:val="24"/>
          <w:szCs w:val="24"/>
        </w:rPr>
        <w:t>bug tracking software.</w:t>
      </w:r>
      <w:r w:rsidR="002D1A71">
        <w:rPr>
          <w:rFonts w:ascii="Times New Roman" w:hAnsi="Times New Roman" w:cs="Times New Roman"/>
          <w:sz w:val="24"/>
          <w:szCs w:val="24"/>
        </w:rPr>
        <w:t xml:space="preserve"> Brandon’s role in the testing process </w:t>
      </w:r>
      <w:r w:rsidR="002D1A71" w:rsidRPr="002D1A71">
        <w:rPr>
          <w:rFonts w:ascii="Times New Roman" w:hAnsi="Times New Roman" w:cs="Times New Roman"/>
          <w:sz w:val="24"/>
          <w:szCs w:val="24"/>
        </w:rPr>
        <w:t>is to test the code that was passed down from the App development team.</w:t>
      </w:r>
    </w:p>
    <w:p w:rsidR="004544FA" w:rsidRPr="005E588C" w:rsidRDefault="002151E0">
      <w:pPr>
        <w:rPr>
          <w:rFonts w:ascii="Times New Roman" w:hAnsi="Times New Roman" w:cs="Times New Roman"/>
          <w:b/>
          <w:sz w:val="24"/>
          <w:szCs w:val="24"/>
          <w:u w:val="single"/>
        </w:rPr>
      </w:pPr>
      <w:r w:rsidRPr="005E588C">
        <w:rPr>
          <w:rFonts w:ascii="Times New Roman" w:hAnsi="Times New Roman" w:cs="Times New Roman"/>
          <w:b/>
          <w:sz w:val="24"/>
          <w:szCs w:val="24"/>
          <w:u w:val="single"/>
        </w:rPr>
        <w:t>Schedule</w:t>
      </w:r>
    </w:p>
    <w:p w:rsidR="002151E0" w:rsidRDefault="00062F12">
      <w:pPr>
        <w:rPr>
          <w:rFonts w:ascii="Times New Roman" w:hAnsi="Times New Roman" w:cs="Times New Roman"/>
          <w:sz w:val="24"/>
          <w:szCs w:val="24"/>
        </w:rPr>
      </w:pPr>
      <w:r>
        <w:rPr>
          <w:rFonts w:ascii="Times New Roman" w:hAnsi="Times New Roman" w:cs="Times New Roman"/>
          <w:sz w:val="24"/>
          <w:szCs w:val="24"/>
        </w:rPr>
        <w:t>Wednesday, November 12</w:t>
      </w:r>
      <w:r w:rsidR="002151E0">
        <w:rPr>
          <w:rFonts w:ascii="Times New Roman" w:hAnsi="Times New Roman" w:cs="Times New Roman"/>
          <w:sz w:val="24"/>
          <w:szCs w:val="24"/>
        </w:rPr>
        <w:t>- Complete Test Case document</w:t>
      </w:r>
    </w:p>
    <w:p w:rsidR="00FA459C" w:rsidRDefault="00FA459C">
      <w:pPr>
        <w:rPr>
          <w:rFonts w:ascii="Times New Roman" w:hAnsi="Times New Roman" w:cs="Times New Roman"/>
          <w:sz w:val="24"/>
          <w:szCs w:val="24"/>
        </w:rPr>
      </w:pPr>
      <w:r>
        <w:rPr>
          <w:rFonts w:ascii="Times New Roman" w:hAnsi="Times New Roman" w:cs="Times New Roman"/>
          <w:sz w:val="24"/>
          <w:szCs w:val="24"/>
        </w:rPr>
        <w:t>Once the Test Case document is completed, the Quality Control team will be getting training from App Development team on how to install the application via the website.</w:t>
      </w:r>
    </w:p>
    <w:p w:rsidR="002151E0" w:rsidRDefault="0045765F">
      <w:pPr>
        <w:rPr>
          <w:rFonts w:ascii="Times New Roman" w:hAnsi="Times New Roman" w:cs="Times New Roman"/>
          <w:sz w:val="24"/>
          <w:szCs w:val="24"/>
        </w:rPr>
      </w:pPr>
      <w:r>
        <w:rPr>
          <w:rFonts w:ascii="Times New Roman" w:hAnsi="Times New Roman" w:cs="Times New Roman"/>
          <w:sz w:val="24"/>
          <w:szCs w:val="24"/>
        </w:rPr>
        <w:t>After this document is complete, we are going to test for bugs in the code on a weekly basis or as often as needed.</w:t>
      </w:r>
      <w:r w:rsidR="00FA459C">
        <w:rPr>
          <w:rFonts w:ascii="Times New Roman" w:hAnsi="Times New Roman" w:cs="Times New Roman"/>
          <w:sz w:val="24"/>
          <w:szCs w:val="24"/>
        </w:rPr>
        <w:t xml:space="preserve"> The App Development team will pass along their code to the Quality Control team manager. The code will then be passed down to the members of the Quality Control team to test the code for bugs.</w:t>
      </w:r>
    </w:p>
    <w:p w:rsidR="0045765F" w:rsidRDefault="0045765F">
      <w:pPr>
        <w:rPr>
          <w:rFonts w:ascii="Times New Roman" w:hAnsi="Times New Roman" w:cs="Times New Roman"/>
          <w:sz w:val="24"/>
          <w:szCs w:val="24"/>
        </w:rPr>
      </w:pPr>
      <w:r>
        <w:rPr>
          <w:rFonts w:ascii="Times New Roman" w:hAnsi="Times New Roman" w:cs="Times New Roman"/>
          <w:sz w:val="24"/>
          <w:szCs w:val="24"/>
        </w:rPr>
        <w:t xml:space="preserve">Wednesday, December 3- have the </w:t>
      </w:r>
      <w:r w:rsidR="00FA459C">
        <w:rPr>
          <w:rFonts w:ascii="Times New Roman" w:hAnsi="Times New Roman" w:cs="Times New Roman"/>
          <w:sz w:val="24"/>
          <w:szCs w:val="24"/>
        </w:rPr>
        <w:t xml:space="preserve">bug free </w:t>
      </w:r>
      <w:r>
        <w:rPr>
          <w:rFonts w:ascii="Times New Roman" w:hAnsi="Times New Roman" w:cs="Times New Roman"/>
          <w:sz w:val="24"/>
          <w:szCs w:val="24"/>
        </w:rPr>
        <w:t>application ready to present to the clients</w:t>
      </w:r>
    </w:p>
    <w:p w:rsidR="001D0A29" w:rsidRPr="005E588C" w:rsidRDefault="001D0A29" w:rsidP="001D0A29">
      <w:pPr>
        <w:rPr>
          <w:rFonts w:ascii="Times New Roman" w:hAnsi="Times New Roman" w:cs="Times New Roman"/>
          <w:b/>
          <w:sz w:val="24"/>
          <w:szCs w:val="24"/>
          <w:u w:val="single"/>
        </w:rPr>
      </w:pPr>
      <w:r w:rsidRPr="005E588C">
        <w:rPr>
          <w:rFonts w:ascii="Times New Roman" w:hAnsi="Times New Roman" w:cs="Times New Roman"/>
          <w:b/>
          <w:sz w:val="24"/>
          <w:szCs w:val="24"/>
          <w:u w:val="single"/>
        </w:rPr>
        <w:t>Test Cases</w:t>
      </w: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TC001</w:t>
      </w:r>
      <w:r>
        <w:rPr>
          <w:rFonts w:ascii="Times New Roman" w:eastAsia="MS Mincho" w:hAnsi="Times New Roman" w:cs="Times New Roman"/>
          <w:b/>
          <w:sz w:val="24"/>
          <w:szCs w:val="24"/>
        </w:rPr>
        <w:t xml:space="preserve"> “Splash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Verify that the splash screen is displayed for a brief period of time and the Main screen is displayed after the splash screen.</w:t>
      </w: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Prerequisite</w:t>
      </w:r>
      <w:r w:rsidRPr="00E93AAB">
        <w:rPr>
          <w:rFonts w:ascii="Times New Roman" w:eastAsia="MS Mincho" w:hAnsi="Times New Roman" w:cs="Times New Roman"/>
          <w:sz w:val="24"/>
          <w:szCs w:val="24"/>
        </w:rPr>
        <w:t xml:space="preserve"> User clicks on the app</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Turn on the app making sure the app is not currently loaded.</w:t>
      </w:r>
    </w:p>
    <w:p w:rsidR="002A64F1" w:rsidRPr="00E93AAB" w:rsidRDefault="002A64F1" w:rsidP="00E93AAB">
      <w:pPr>
        <w:spacing w:after="0" w:line="240" w:lineRule="auto"/>
        <w:rPr>
          <w:rFonts w:ascii="Times New Roman" w:eastAsia="MS Mincho" w:hAnsi="Times New Roman" w:cs="Times New Roman"/>
          <w:sz w:val="24"/>
          <w:szCs w:val="24"/>
        </w:rPr>
      </w:pPr>
    </w:p>
    <w:p w:rsidR="00E93AAB" w:rsidRPr="00E93AAB" w:rsidRDefault="00D61064"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w:t>
      </w:r>
      <w:r>
        <w:rPr>
          <w:rFonts w:ascii="Times New Roman" w:eastAsia="MS Mincho" w:hAnsi="Times New Roman" w:cs="Times New Roman"/>
          <w:b/>
          <w:sz w:val="24"/>
          <w:szCs w:val="24"/>
        </w:rPr>
        <w:t>s</w:t>
      </w:r>
      <w:r w:rsidR="00E93AAB" w:rsidRPr="00E93AAB">
        <w:rPr>
          <w:rFonts w:ascii="Times New Roman" w:eastAsia="MS Mincho" w:hAnsi="Times New Roman" w:cs="Times New Roman"/>
          <w:sz w:val="24"/>
          <w:szCs w:val="24"/>
        </w:rPr>
        <w:t xml:space="preserve"> </w:t>
      </w:r>
    </w:p>
    <w:p w:rsidR="00E93AAB" w:rsidRPr="00D61064" w:rsidRDefault="00E93AAB" w:rsidP="00D61064">
      <w:pPr>
        <w:pStyle w:val="ListParagraph"/>
        <w:numPr>
          <w:ilvl w:val="0"/>
          <w:numId w:val="13"/>
        </w:numPr>
        <w:spacing w:after="0" w:line="240" w:lineRule="auto"/>
        <w:rPr>
          <w:rFonts w:ascii="Times New Roman" w:eastAsia="MS Mincho" w:hAnsi="Times New Roman" w:cs="Times New Roman"/>
          <w:sz w:val="24"/>
          <w:szCs w:val="24"/>
        </w:rPr>
      </w:pPr>
      <w:r w:rsidRPr="00D61064">
        <w:rPr>
          <w:rFonts w:ascii="Times New Roman" w:eastAsia="MS Mincho" w:hAnsi="Times New Roman" w:cs="Times New Roman"/>
          <w:sz w:val="24"/>
          <w:szCs w:val="24"/>
        </w:rPr>
        <w:lastRenderedPageBreak/>
        <w:t>Start app with user logged in. We should see the splash screen for a moment and then it should go to the Main Screen.</w:t>
      </w:r>
    </w:p>
    <w:p w:rsidR="00E93AAB" w:rsidRPr="00D61064" w:rsidRDefault="00E93AAB" w:rsidP="00D61064">
      <w:pPr>
        <w:pStyle w:val="ListParagraph"/>
        <w:numPr>
          <w:ilvl w:val="0"/>
          <w:numId w:val="13"/>
        </w:numPr>
        <w:spacing w:after="0" w:line="240" w:lineRule="auto"/>
        <w:rPr>
          <w:rFonts w:ascii="Times New Roman" w:eastAsia="MS Mincho" w:hAnsi="Times New Roman" w:cs="Times New Roman"/>
          <w:sz w:val="24"/>
          <w:szCs w:val="24"/>
        </w:rPr>
      </w:pPr>
      <w:r w:rsidRPr="00D61064">
        <w:rPr>
          <w:rFonts w:ascii="Times New Roman" w:eastAsia="MS Mincho" w:hAnsi="Times New Roman" w:cs="Times New Roman"/>
          <w:sz w:val="24"/>
          <w:szCs w:val="24"/>
        </w:rPr>
        <w:t>Start app with user not logged in. We should see the splash screen for a moment and then it should go to the Login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TC002</w:t>
      </w:r>
      <w:r>
        <w:rPr>
          <w:rFonts w:ascii="Times New Roman" w:eastAsia="MS Mincho" w:hAnsi="Times New Roman" w:cs="Times New Roman"/>
          <w:b/>
          <w:sz w:val="24"/>
          <w:szCs w:val="24"/>
        </w:rPr>
        <w:t xml:space="preserve"> “Create Account”:</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Verify the Create Account </w:t>
      </w:r>
      <w:r w:rsidR="00EC011F">
        <w:rPr>
          <w:rFonts w:ascii="Times New Roman" w:eastAsia="MS Mincho" w:hAnsi="Times New Roman" w:cs="Times New Roman"/>
          <w:sz w:val="24"/>
          <w:szCs w:val="24"/>
        </w:rPr>
        <w:t>function</w:t>
      </w:r>
      <w:r w:rsidRPr="00E93AAB">
        <w:rPr>
          <w:rFonts w:ascii="Times New Roman" w:eastAsia="MS Mincho" w:hAnsi="Times New Roman" w:cs="Times New Roman"/>
          <w:sz w:val="24"/>
          <w:szCs w:val="24"/>
        </w:rPr>
        <w:t xml:space="preserve"> works</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The app is on the Login Screen</w:t>
      </w:r>
    </w:p>
    <w:p w:rsidR="00D61064"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Click the Create Account button. </w:t>
      </w:r>
      <w:bookmarkStart w:id="3" w:name="_GoBack"/>
      <w:bookmarkEnd w:id="3"/>
    </w:p>
    <w:p w:rsidR="00D61064" w:rsidRPr="00E93AAB" w:rsidRDefault="00D61064" w:rsidP="00E93AAB">
      <w:pPr>
        <w:spacing w:after="0" w:line="240" w:lineRule="auto"/>
        <w:rPr>
          <w:rFonts w:ascii="Times New Roman" w:eastAsia="MS Mincho" w:hAnsi="Times New Roman" w:cs="Times New Roman"/>
          <w:sz w:val="24"/>
          <w:szCs w:val="24"/>
        </w:rPr>
      </w:pPr>
    </w:p>
    <w:p w:rsidR="00D61064" w:rsidRDefault="00D61064"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r w:rsidR="00E93AAB" w:rsidRPr="00E93AAB">
        <w:rPr>
          <w:rFonts w:ascii="Times New Roman" w:eastAsia="MS Mincho" w:hAnsi="Times New Roman" w:cs="Times New Roman"/>
          <w:sz w:val="24"/>
          <w:szCs w:val="24"/>
        </w:rPr>
        <w:t xml:space="preserve"> </w:t>
      </w:r>
    </w:p>
    <w:p w:rsidR="00D61064" w:rsidRDefault="00D61064" w:rsidP="00E93AAB">
      <w:pPr>
        <w:spacing w:after="0" w:line="240" w:lineRule="auto"/>
        <w:rPr>
          <w:rFonts w:ascii="Times New Roman" w:eastAsia="MS Mincho" w:hAnsi="Times New Roman" w:cs="Times New Roman"/>
          <w:sz w:val="24"/>
          <w:szCs w:val="24"/>
        </w:rPr>
      </w:pPr>
    </w:p>
    <w:p w:rsidR="00E93AAB" w:rsidRDefault="00EC011F" w:rsidP="00D61064">
      <w:pPr>
        <w:pStyle w:val="ListParagraph"/>
        <w:numPr>
          <w:ilvl w:val="0"/>
          <w:numId w:val="20"/>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Click create account button. This s</w:t>
      </w:r>
      <w:r w:rsidR="00E93AAB" w:rsidRPr="00D61064">
        <w:rPr>
          <w:rFonts w:ascii="Times New Roman" w:eastAsia="MS Mincho" w:hAnsi="Times New Roman" w:cs="Times New Roman"/>
          <w:sz w:val="24"/>
          <w:szCs w:val="24"/>
        </w:rPr>
        <w:t xml:space="preserve">hould </w:t>
      </w:r>
      <w:r>
        <w:rPr>
          <w:rFonts w:ascii="Times New Roman" w:eastAsia="MS Mincho" w:hAnsi="Times New Roman" w:cs="Times New Roman"/>
          <w:sz w:val="24"/>
          <w:szCs w:val="24"/>
        </w:rPr>
        <w:t>result in</w:t>
      </w:r>
      <w:r w:rsidR="00E93AAB" w:rsidRPr="00D61064">
        <w:rPr>
          <w:rFonts w:ascii="Times New Roman" w:eastAsia="MS Mincho" w:hAnsi="Times New Roman" w:cs="Times New Roman"/>
          <w:sz w:val="24"/>
          <w:szCs w:val="24"/>
        </w:rPr>
        <w:t xml:space="preserve"> the Create Account Screen</w:t>
      </w:r>
      <w:r>
        <w:rPr>
          <w:rFonts w:ascii="Times New Roman" w:eastAsia="MS Mincho" w:hAnsi="Times New Roman" w:cs="Times New Roman"/>
          <w:sz w:val="24"/>
          <w:szCs w:val="24"/>
        </w:rPr>
        <w:t xml:space="preserve"> being displayed</w:t>
      </w:r>
      <w:r w:rsidR="00E93AAB" w:rsidRPr="00D61064">
        <w:rPr>
          <w:rFonts w:ascii="Times New Roman" w:eastAsia="MS Mincho" w:hAnsi="Times New Roman" w:cs="Times New Roman"/>
          <w:sz w:val="24"/>
          <w:szCs w:val="24"/>
        </w:rPr>
        <w:t>.</w:t>
      </w:r>
    </w:p>
    <w:p w:rsidR="00EC011F" w:rsidRDefault="00EC011F" w:rsidP="00D61064">
      <w:pPr>
        <w:pStyle w:val="ListParagraph"/>
        <w:numPr>
          <w:ilvl w:val="0"/>
          <w:numId w:val="20"/>
        </w:numPr>
        <w:spacing w:after="0" w:line="240" w:lineRule="auto"/>
        <w:rPr>
          <w:rFonts w:ascii="Times New Roman" w:eastAsia="MS Mincho" w:hAnsi="Times New Roman" w:cs="Times New Roman"/>
          <w:sz w:val="24"/>
          <w:szCs w:val="24"/>
        </w:rPr>
      </w:pPr>
      <w:commentRangeStart w:id="4"/>
      <w:r>
        <w:rPr>
          <w:rFonts w:ascii="Times New Roman" w:eastAsia="MS Mincho" w:hAnsi="Times New Roman" w:cs="Times New Roman"/>
          <w:sz w:val="24"/>
          <w:szCs w:val="24"/>
        </w:rPr>
        <w:t>Create a user by making a user name and password and email</w:t>
      </w:r>
      <w:commentRangeEnd w:id="4"/>
      <w:r w:rsidR="002B77DD">
        <w:rPr>
          <w:rStyle w:val="CommentReference"/>
        </w:rPr>
        <w:commentReference w:id="4"/>
      </w:r>
    </w:p>
    <w:p w:rsidR="00EC011F" w:rsidRPr="00D61064" w:rsidRDefault="00EC011F" w:rsidP="00D61064">
      <w:pPr>
        <w:pStyle w:val="ListParagraph"/>
        <w:numPr>
          <w:ilvl w:val="0"/>
          <w:numId w:val="20"/>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Attempt to login with correct credentials. If able to login create account function was successful.</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TC003</w:t>
      </w:r>
      <w:r>
        <w:rPr>
          <w:rFonts w:ascii="Times New Roman" w:eastAsia="MS Mincho" w:hAnsi="Times New Roman" w:cs="Times New Roman"/>
          <w:b/>
          <w:sz w:val="24"/>
          <w:szCs w:val="24"/>
        </w:rPr>
        <w:t xml:space="preserve"> “Login”: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Verify login credentials</w:t>
      </w:r>
      <w:r w:rsidR="00EC011F">
        <w:rPr>
          <w:rFonts w:ascii="Times New Roman" w:eastAsia="MS Mincho" w:hAnsi="Times New Roman" w:cs="Times New Roman"/>
          <w:sz w:val="24"/>
          <w:szCs w:val="24"/>
        </w:rPr>
        <w:t xml:space="preserve"> are checked properly.</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b/>
          <w:sz w:val="24"/>
          <w:szCs w:val="24"/>
        </w:rPr>
        <w:t xml:space="preserve"> </w:t>
      </w:r>
      <w:r w:rsidR="00E93AAB" w:rsidRPr="00E93AAB">
        <w:rPr>
          <w:rFonts w:ascii="Times New Roman" w:eastAsia="MS Mincho" w:hAnsi="Times New Roman" w:cs="Times New Roman"/>
          <w:sz w:val="24"/>
          <w:szCs w:val="24"/>
        </w:rPr>
        <w:t>App has the Login Screen loaded</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Enter login name and password and click the Login button.</w:t>
      </w:r>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commentRangeStart w:id="5"/>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commentRangeEnd w:id="5"/>
      <w:r w:rsidR="002B77DD">
        <w:rPr>
          <w:rStyle w:val="CommentReference"/>
        </w:rPr>
        <w:commentReference w:id="5"/>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9"/>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Login with valid username and valid password.  System should display Main Screen.</w:t>
      </w:r>
    </w:p>
    <w:p w:rsidR="00E93AAB" w:rsidRPr="00E93AAB" w:rsidRDefault="00E93AAB" w:rsidP="00E93AAB">
      <w:pPr>
        <w:numPr>
          <w:ilvl w:val="0"/>
          <w:numId w:val="9"/>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Login with invalid username.  System should display error message and clears the fields.</w:t>
      </w:r>
    </w:p>
    <w:p w:rsidR="00E93AAB" w:rsidRPr="00E93AAB" w:rsidRDefault="00E93AAB" w:rsidP="00E93AAB">
      <w:pPr>
        <w:numPr>
          <w:ilvl w:val="0"/>
          <w:numId w:val="9"/>
        </w:numPr>
        <w:spacing w:after="0" w:line="240" w:lineRule="auto"/>
        <w:contextualSpacing/>
        <w:rPr>
          <w:rFonts w:ascii="Times New Roman" w:eastAsia="MS Mincho" w:hAnsi="Times New Roman" w:cs="Times New Roman"/>
          <w:sz w:val="24"/>
          <w:szCs w:val="24"/>
        </w:rPr>
      </w:pPr>
      <w:r w:rsidRPr="00E93AAB">
        <w:rPr>
          <w:rFonts w:ascii="Times New Roman" w:eastAsia="MS Mincho" w:hAnsi="Times New Roman" w:cs="Times New Roman"/>
          <w:sz w:val="24"/>
          <w:szCs w:val="24"/>
        </w:rPr>
        <w:t>Login with valid username and invalid password.  System should display error message and clear the fields.</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TC004</w:t>
      </w:r>
      <w:r>
        <w:rPr>
          <w:rFonts w:ascii="Times New Roman" w:eastAsia="MS Mincho" w:hAnsi="Times New Roman" w:cs="Times New Roman"/>
          <w:b/>
          <w:sz w:val="24"/>
          <w:szCs w:val="24"/>
        </w:rPr>
        <w:t xml:space="preserve"> “View Main Screen”: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Main Screen is loaded and GPS is displayed.</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User is logged into the app</w:t>
      </w:r>
    </w:p>
    <w:p w:rsidR="00E93AAB" w:rsidDel="00EC011F" w:rsidRDefault="00E93AAB" w:rsidP="00E93AAB">
      <w:pPr>
        <w:spacing w:after="0" w:line="240" w:lineRule="auto"/>
        <w:rPr>
          <w:del w:id="6" w:author="David Parker Dell" w:date="2014-11-13T20:14:00Z"/>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w:t>
      </w:r>
      <w:del w:id="7" w:author="David Parker Dell" w:date="2014-11-13T20:14:00Z">
        <w:r w:rsidRPr="00E93AAB" w:rsidDel="00EC011F">
          <w:rPr>
            <w:rFonts w:ascii="Times New Roman" w:eastAsia="MS Mincho" w:hAnsi="Times New Roman" w:cs="Times New Roman"/>
            <w:sz w:val="24"/>
            <w:szCs w:val="24"/>
          </w:rPr>
          <w:delText>User chooses to edit observation and the Edit Observation Screen is displayed. User hits the Save button to save the edited fields.</w:delText>
        </w:r>
      </w:del>
      <w:ins w:id="8" w:author="David Parker Dell" w:date="2014-11-13T20:14:00Z">
        <w:r w:rsidR="00EC011F">
          <w:rPr>
            <w:rFonts w:ascii="Times New Roman" w:eastAsia="MS Mincho" w:hAnsi="Times New Roman" w:cs="Times New Roman"/>
            <w:sz w:val="24"/>
            <w:szCs w:val="24"/>
          </w:rPr>
          <w:t>Inspect screen</w:t>
        </w:r>
      </w:ins>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commentRangeStart w:id="9"/>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commentRangeEnd w:id="9"/>
      <w:r w:rsidR="002B77DD">
        <w:rPr>
          <w:rStyle w:val="CommentReference"/>
        </w:rPr>
        <w:commentReference w:id="9"/>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Default="00E93AAB" w:rsidP="00E93AAB">
      <w:pPr>
        <w:numPr>
          <w:ilvl w:val="0"/>
          <w:numId w:val="10"/>
        </w:numPr>
        <w:spacing w:after="0" w:line="240" w:lineRule="auto"/>
        <w:contextualSpacing/>
        <w:rPr>
          <w:rFonts w:ascii="Times New Roman" w:eastAsia="MS Mincho" w:hAnsi="Times New Roman" w:cs="Times New Roman"/>
          <w:sz w:val="24"/>
          <w:szCs w:val="24"/>
        </w:rPr>
      </w:pPr>
      <w:del w:id="10" w:author="David Parker Dell" w:date="2014-11-13T20:14:00Z">
        <w:r w:rsidRPr="00E93AAB" w:rsidDel="00EC011F">
          <w:rPr>
            <w:rFonts w:ascii="Times New Roman" w:eastAsia="MS Mincho" w:hAnsi="Times New Roman" w:cs="Times New Roman"/>
            <w:sz w:val="24"/>
            <w:szCs w:val="24"/>
          </w:rPr>
          <w:delText>User logs in, and map is displayed.</w:delText>
        </w:r>
      </w:del>
      <w:r w:rsidR="00EC011F">
        <w:rPr>
          <w:rFonts w:ascii="Times New Roman" w:eastAsia="MS Mincho" w:hAnsi="Times New Roman" w:cs="Times New Roman"/>
          <w:sz w:val="24"/>
          <w:szCs w:val="24"/>
        </w:rPr>
        <w:t>GPS is turned off on the phone. The map displays a screen with a message prompting the user to turn on the GPS function on the phone.</w:t>
      </w:r>
    </w:p>
    <w:p w:rsidR="00EC011F" w:rsidRPr="00E93AAB" w:rsidRDefault="00EC011F" w:rsidP="00E93AAB">
      <w:pPr>
        <w:numPr>
          <w:ilvl w:val="0"/>
          <w:numId w:val="10"/>
        </w:numPr>
        <w:spacing w:after="0" w:line="240" w:lineRule="auto"/>
        <w:contextualSpacing/>
        <w:rPr>
          <w:rFonts w:ascii="Times New Roman" w:eastAsia="MS Mincho" w:hAnsi="Times New Roman" w:cs="Times New Roman"/>
          <w:sz w:val="24"/>
          <w:szCs w:val="24"/>
        </w:rPr>
      </w:pPr>
      <w:r>
        <w:rPr>
          <w:rFonts w:ascii="Times New Roman" w:eastAsia="MS Mincho" w:hAnsi="Times New Roman" w:cs="Times New Roman"/>
          <w:sz w:val="24"/>
          <w:szCs w:val="24"/>
        </w:rPr>
        <w:t>GPS is turned on. The map is displayed with the users current location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TC005</w:t>
      </w:r>
      <w:r>
        <w:rPr>
          <w:rFonts w:ascii="Times New Roman" w:eastAsia="MS Mincho" w:hAnsi="Times New Roman" w:cs="Times New Roman"/>
          <w:b/>
          <w:sz w:val="24"/>
          <w:szCs w:val="24"/>
        </w:rPr>
        <w:t xml:space="preserve"> “Load Excursion”:</w:t>
      </w:r>
    </w:p>
    <w:p w:rsidR="00E93AAB" w:rsidRPr="00E93AAB" w:rsidRDefault="00E93AAB" w:rsidP="00E93AAB">
      <w:pPr>
        <w:spacing w:after="0" w:line="240" w:lineRule="auto"/>
        <w:rPr>
          <w:rFonts w:ascii="Times New Roman" w:eastAsia="MS Mincho" w:hAnsi="Times New Roman" w:cs="Times New Roman"/>
          <w:b/>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Loading Excursion onto app</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lastRenderedPageBreak/>
        <w:t>Prerequisite</w:t>
      </w:r>
      <w:r w:rsidR="00E93AAB" w:rsidRPr="00E93AAB">
        <w:rPr>
          <w:rFonts w:ascii="Times New Roman" w:eastAsia="MS Mincho" w:hAnsi="Times New Roman" w:cs="Times New Roman"/>
          <w:sz w:val="24"/>
          <w:szCs w:val="24"/>
        </w:rPr>
        <w:t xml:space="preserve"> Main screen is loaded </w:t>
      </w:r>
    </w:p>
    <w:p w:rsid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 xml:space="preserve">Instructions </w:t>
      </w:r>
      <w:r w:rsidRPr="00E93AAB">
        <w:rPr>
          <w:rFonts w:ascii="Times New Roman" w:eastAsia="MS Mincho" w:hAnsi="Times New Roman" w:cs="Times New Roman"/>
          <w:sz w:val="24"/>
          <w:szCs w:val="24"/>
        </w:rPr>
        <w:t>Select an available excursion</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 xml:space="preserve">Expected Results </w:t>
      </w:r>
    </w:p>
    <w:p w:rsidR="00D61064" w:rsidRPr="00E93AAB" w:rsidRDefault="00D61064" w:rsidP="00E93AAB">
      <w:pPr>
        <w:spacing w:after="0" w:line="240" w:lineRule="auto"/>
        <w:rPr>
          <w:rFonts w:ascii="Times New Roman" w:eastAsia="MS Mincho" w:hAnsi="Times New Roman" w:cs="Times New Roman"/>
          <w:b/>
          <w:sz w:val="24"/>
          <w:szCs w:val="24"/>
        </w:rPr>
      </w:pPr>
      <w:commentRangeStart w:id="11"/>
    </w:p>
    <w:p w:rsidR="00E93AAB" w:rsidRDefault="00E93AAB" w:rsidP="00E93AAB">
      <w:pPr>
        <w:numPr>
          <w:ilvl w:val="0"/>
          <w:numId w:val="11"/>
        </w:numPr>
        <w:spacing w:after="0" w:line="240" w:lineRule="auto"/>
        <w:contextualSpacing/>
        <w:rPr>
          <w:rFonts w:ascii="Times New Roman" w:eastAsia="MS Mincho" w:hAnsi="Times New Roman" w:cs="Times New Roman"/>
          <w:sz w:val="24"/>
          <w:szCs w:val="24"/>
        </w:rPr>
      </w:pPr>
      <w:commentRangeStart w:id="12"/>
      <w:r w:rsidRPr="00E93AAB">
        <w:rPr>
          <w:rFonts w:ascii="Times New Roman" w:eastAsia="MS Mincho" w:hAnsi="Times New Roman" w:cs="Times New Roman"/>
          <w:sz w:val="24"/>
          <w:szCs w:val="24"/>
        </w:rPr>
        <w:t>The User clicks an excursion that is wanted to be viewed.</w:t>
      </w:r>
      <w:r w:rsidR="00C6242F">
        <w:rPr>
          <w:rFonts w:ascii="Times New Roman" w:eastAsia="MS Mincho" w:hAnsi="Times New Roman" w:cs="Times New Roman"/>
          <w:sz w:val="24"/>
          <w:szCs w:val="24"/>
        </w:rPr>
        <w:t xml:space="preserve"> If the excursion has been previously created and stored, it will be displayed on the screen.</w:t>
      </w:r>
    </w:p>
    <w:p w:rsidR="00C6242F" w:rsidRDefault="00C6242F" w:rsidP="00E93AAB">
      <w:pPr>
        <w:numPr>
          <w:ilvl w:val="0"/>
          <w:numId w:val="11"/>
        </w:numPr>
        <w:spacing w:after="0" w:line="240" w:lineRule="auto"/>
        <w:contextualSpacing/>
        <w:rPr>
          <w:rFonts w:ascii="Times New Roman" w:eastAsia="MS Mincho" w:hAnsi="Times New Roman" w:cs="Times New Roman"/>
          <w:sz w:val="24"/>
          <w:szCs w:val="24"/>
        </w:rPr>
      </w:pPr>
      <w:r>
        <w:rPr>
          <w:rFonts w:ascii="Times New Roman" w:eastAsia="MS Mincho" w:hAnsi="Times New Roman" w:cs="Times New Roman"/>
          <w:sz w:val="24"/>
          <w:szCs w:val="24"/>
        </w:rPr>
        <w:t xml:space="preserve">If the excursion selected is not stored in the phone it will then be downloaded to the phone and after completion of download it will be displayed on the screen </w:t>
      </w:r>
    </w:p>
    <w:p w:rsidR="00C6242F" w:rsidRPr="00E93AAB" w:rsidRDefault="00C6242F" w:rsidP="00E93AAB">
      <w:pPr>
        <w:numPr>
          <w:ilvl w:val="0"/>
          <w:numId w:val="11"/>
        </w:numPr>
        <w:spacing w:after="0" w:line="240" w:lineRule="auto"/>
        <w:contextualSpacing/>
        <w:rPr>
          <w:rFonts w:ascii="Times New Roman" w:eastAsia="MS Mincho" w:hAnsi="Times New Roman" w:cs="Times New Roman"/>
          <w:sz w:val="24"/>
          <w:szCs w:val="24"/>
        </w:rPr>
      </w:pPr>
      <w:r>
        <w:rPr>
          <w:rFonts w:ascii="Times New Roman" w:eastAsia="MS Mincho" w:hAnsi="Times New Roman" w:cs="Times New Roman"/>
          <w:sz w:val="24"/>
          <w:szCs w:val="24"/>
        </w:rPr>
        <w:t>After steps on and 2 are completed the excursion is plotted on the map with locations of observations made visible</w:t>
      </w:r>
      <w:commentRangeEnd w:id="12"/>
      <w:r w:rsidR="00204AD5">
        <w:rPr>
          <w:rStyle w:val="CommentReference"/>
        </w:rPr>
        <w:commentReference w:id="12"/>
      </w:r>
    </w:p>
    <w:commentRangeEnd w:id="11"/>
    <w:p w:rsidR="00E93AAB" w:rsidRPr="00E93AAB" w:rsidRDefault="002B77DD" w:rsidP="00E93AAB">
      <w:pPr>
        <w:spacing w:after="0" w:line="240" w:lineRule="auto"/>
        <w:rPr>
          <w:rFonts w:ascii="Times New Roman" w:eastAsia="MS Mincho" w:hAnsi="Times New Roman" w:cs="Times New Roman"/>
          <w:sz w:val="24"/>
          <w:szCs w:val="24"/>
        </w:rPr>
      </w:pPr>
      <w:r>
        <w:rPr>
          <w:rStyle w:val="CommentReference"/>
        </w:rPr>
        <w:commentReference w:id="11"/>
      </w: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TC006</w:t>
      </w:r>
      <w:r>
        <w:rPr>
          <w:rFonts w:ascii="Times New Roman" w:eastAsia="MS Mincho" w:hAnsi="Times New Roman" w:cs="Times New Roman"/>
          <w:b/>
          <w:sz w:val="24"/>
          <w:szCs w:val="24"/>
        </w:rPr>
        <w:t xml:space="preserve"> “Start Recording Route”:</w:t>
      </w:r>
    </w:p>
    <w:p w:rsidR="00E93AAB" w:rsidRPr="00E93AAB" w:rsidRDefault="00E93AAB" w:rsidP="00E93AAB">
      <w:pPr>
        <w:spacing w:after="0" w:line="240" w:lineRule="auto"/>
        <w:rPr>
          <w:rFonts w:ascii="Times New Roman" w:eastAsia="MS Mincho" w:hAnsi="Times New Roman" w:cs="Times New Roman"/>
          <w:b/>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 xml:space="preserve">Summary </w:t>
      </w:r>
      <w:r w:rsidRPr="00E93AAB">
        <w:rPr>
          <w:rFonts w:ascii="Times New Roman" w:eastAsia="MS Mincho" w:hAnsi="Times New Roman" w:cs="Times New Roman"/>
          <w:sz w:val="24"/>
          <w:szCs w:val="24"/>
        </w:rPr>
        <w:t>Current route is recorded</w:t>
      </w: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 xml:space="preserve">Instructions </w:t>
      </w:r>
      <w:r w:rsidRPr="00E93AAB">
        <w:rPr>
          <w:rFonts w:ascii="Times New Roman" w:eastAsia="MS Mincho" w:hAnsi="Times New Roman" w:cs="Times New Roman"/>
          <w:sz w:val="24"/>
          <w:szCs w:val="24"/>
        </w:rPr>
        <w:t>Turn on phone’s GPS calculator</w:t>
      </w:r>
      <w:r w:rsidR="00C6242F">
        <w:rPr>
          <w:rFonts w:ascii="Times New Roman" w:eastAsia="MS Mincho" w:hAnsi="Times New Roman" w:cs="Times New Roman"/>
          <w:sz w:val="24"/>
          <w:szCs w:val="24"/>
        </w:rPr>
        <w:t xml:space="preserve"> </w:t>
      </w:r>
    </w:p>
    <w:p w:rsid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b/>
          <w:sz w:val="24"/>
          <w:szCs w:val="24"/>
        </w:rPr>
        <w:t xml:space="preserve"> </w:t>
      </w:r>
      <w:commentRangeStart w:id="13"/>
      <w:r w:rsidR="00E93AAB" w:rsidRPr="00E93AAB">
        <w:rPr>
          <w:rFonts w:ascii="Times New Roman" w:eastAsia="MS Mincho" w:hAnsi="Times New Roman" w:cs="Times New Roman"/>
          <w:sz w:val="24"/>
          <w:szCs w:val="24"/>
        </w:rPr>
        <w:t>Main screen is displayed and the app isn’t recording a GPS location at that time. Device setting to calculate GPS must be on.</w:t>
      </w:r>
      <w:commentRangeEnd w:id="13"/>
      <w:r w:rsidR="002B77DD">
        <w:rPr>
          <w:rStyle w:val="CommentReference"/>
        </w:rPr>
        <w:commentReference w:id="13"/>
      </w:r>
    </w:p>
    <w:p w:rsidR="00D61064" w:rsidRPr="00E93AAB" w:rsidRDefault="00D61064" w:rsidP="00E93AAB">
      <w:pPr>
        <w:spacing w:after="0" w:line="240" w:lineRule="auto"/>
        <w:rPr>
          <w:rFonts w:ascii="Times New Roman" w:eastAsia="MS Mincho" w:hAnsi="Times New Roman" w:cs="Times New Roman"/>
          <w:sz w:val="24"/>
          <w:szCs w:val="24"/>
        </w:rPr>
      </w:pP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p>
    <w:p w:rsidR="00D61064" w:rsidRPr="00E93AAB" w:rsidRDefault="00D61064" w:rsidP="00E93AAB">
      <w:pPr>
        <w:spacing w:after="0" w:line="240" w:lineRule="auto"/>
        <w:rPr>
          <w:rFonts w:ascii="Times New Roman" w:eastAsia="MS Mincho" w:hAnsi="Times New Roman" w:cs="Times New Roman"/>
          <w:b/>
          <w:sz w:val="24"/>
          <w:szCs w:val="24"/>
        </w:rPr>
      </w:pPr>
    </w:p>
    <w:p w:rsidR="00E93AAB" w:rsidRPr="00E93AAB" w:rsidRDefault="00E93AAB" w:rsidP="00E93AAB">
      <w:pPr>
        <w:numPr>
          <w:ilvl w:val="0"/>
          <w:numId w:val="8"/>
        </w:numPr>
        <w:spacing w:after="0" w:line="240" w:lineRule="auto"/>
        <w:contextualSpacing/>
        <w:rPr>
          <w:rFonts w:ascii="Times New Roman" w:eastAsia="MS Mincho" w:hAnsi="Times New Roman" w:cs="Times New Roman"/>
          <w:sz w:val="24"/>
          <w:szCs w:val="24"/>
        </w:rPr>
      </w:pPr>
      <w:commentRangeStart w:id="14"/>
      <w:r w:rsidRPr="00E93AAB">
        <w:rPr>
          <w:rFonts w:ascii="Times New Roman" w:eastAsia="MS Mincho" w:hAnsi="Times New Roman" w:cs="Times New Roman"/>
          <w:sz w:val="24"/>
          <w:szCs w:val="24"/>
        </w:rPr>
        <w:t xml:space="preserve">The user’s GPS location is calculated regularly and is stored </w:t>
      </w:r>
      <w:r w:rsidR="00C6242F">
        <w:rPr>
          <w:rFonts w:ascii="Times New Roman" w:eastAsia="MS Mincho" w:hAnsi="Times New Roman" w:cs="Times New Roman"/>
          <w:sz w:val="24"/>
          <w:szCs w:val="24"/>
        </w:rPr>
        <w:t xml:space="preserve">and displayed </w:t>
      </w:r>
      <w:r w:rsidRPr="00E93AAB">
        <w:rPr>
          <w:rFonts w:ascii="Times New Roman" w:eastAsia="MS Mincho" w:hAnsi="Times New Roman" w:cs="Times New Roman"/>
          <w:sz w:val="24"/>
          <w:szCs w:val="24"/>
        </w:rPr>
        <w:t>on the map</w:t>
      </w:r>
      <w:r w:rsidR="00C6242F">
        <w:rPr>
          <w:rFonts w:ascii="Times New Roman" w:eastAsia="MS Mincho" w:hAnsi="Times New Roman" w:cs="Times New Roman"/>
          <w:sz w:val="24"/>
          <w:szCs w:val="24"/>
        </w:rPr>
        <w:t xml:space="preserve"> in constant intervals</w:t>
      </w:r>
      <w:r w:rsidRPr="00E93AAB">
        <w:rPr>
          <w:rFonts w:ascii="Times New Roman" w:eastAsia="MS Mincho" w:hAnsi="Times New Roman" w:cs="Times New Roman"/>
          <w:sz w:val="24"/>
          <w:szCs w:val="24"/>
        </w:rPr>
        <w:t>.</w:t>
      </w:r>
      <w:commentRangeEnd w:id="14"/>
      <w:r w:rsidR="002B77DD">
        <w:rPr>
          <w:rStyle w:val="CommentReference"/>
        </w:rPr>
        <w:commentReference w:id="14"/>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b/>
          <w:sz w:val="24"/>
          <w:szCs w:val="24"/>
        </w:rPr>
      </w:pPr>
      <w:r w:rsidRPr="00E93AAB">
        <w:rPr>
          <w:rFonts w:ascii="Times New Roman" w:eastAsia="MS Mincho" w:hAnsi="Times New Roman" w:cs="Times New Roman"/>
          <w:b/>
          <w:sz w:val="24"/>
          <w:szCs w:val="24"/>
        </w:rPr>
        <w:t>Test Case ID TC007</w:t>
      </w:r>
      <w:r>
        <w:rPr>
          <w:rFonts w:ascii="Times New Roman" w:eastAsia="MS Mincho" w:hAnsi="Times New Roman" w:cs="Times New Roman"/>
          <w:b/>
          <w:sz w:val="24"/>
          <w:szCs w:val="24"/>
        </w:rPr>
        <w:t xml:space="preserve"> “Add Observation”:</w:t>
      </w:r>
    </w:p>
    <w:p w:rsidR="00E93AAB" w:rsidRPr="00E93AAB" w:rsidRDefault="00E93AAB" w:rsidP="00E93AAB">
      <w:pPr>
        <w:spacing w:after="0" w:line="240" w:lineRule="auto"/>
        <w:rPr>
          <w:rFonts w:ascii="Times New Roman" w:eastAsia="MS Mincho" w:hAnsi="Times New Roman" w:cs="Times New Roman"/>
          <w:sz w:val="24"/>
          <w:szCs w:val="24"/>
        </w:rPr>
      </w:pPr>
    </w:p>
    <w:p w:rsidR="00E93AAB" w:rsidRPr="00E93AAB"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Summary</w:t>
      </w:r>
      <w:r w:rsidRPr="00E93AAB">
        <w:rPr>
          <w:rFonts w:ascii="Times New Roman" w:eastAsia="MS Mincho" w:hAnsi="Times New Roman" w:cs="Times New Roman"/>
          <w:sz w:val="24"/>
          <w:szCs w:val="24"/>
        </w:rPr>
        <w:t xml:space="preserve"> Add observation on the GPS map.</w:t>
      </w:r>
    </w:p>
    <w:p w:rsidR="00E93AAB" w:rsidRPr="00E93AAB" w:rsidRDefault="00812C9A" w:rsidP="00E93AAB">
      <w:pPr>
        <w:spacing w:after="0" w:line="240" w:lineRule="auto"/>
        <w:rPr>
          <w:rFonts w:ascii="Times New Roman" w:eastAsia="MS Mincho" w:hAnsi="Times New Roman" w:cs="Times New Roman"/>
          <w:sz w:val="24"/>
          <w:szCs w:val="24"/>
        </w:rPr>
      </w:pPr>
      <w:r>
        <w:rPr>
          <w:rFonts w:ascii="Times New Roman" w:eastAsia="MS Mincho" w:hAnsi="Times New Roman" w:cs="Times New Roman"/>
          <w:b/>
          <w:sz w:val="24"/>
          <w:szCs w:val="24"/>
        </w:rPr>
        <w:t>Prerequisite</w:t>
      </w:r>
      <w:r w:rsidR="00E93AAB" w:rsidRPr="00E93AAB">
        <w:rPr>
          <w:rFonts w:ascii="Times New Roman" w:eastAsia="MS Mincho" w:hAnsi="Times New Roman" w:cs="Times New Roman"/>
          <w:sz w:val="24"/>
          <w:szCs w:val="24"/>
        </w:rPr>
        <w:t xml:space="preserve"> Main screen is displayed and the user clicked the Observation on the map.</w:t>
      </w:r>
    </w:p>
    <w:p w:rsidR="00410A79" w:rsidRDefault="00E93AAB" w:rsidP="00E93AAB">
      <w:pPr>
        <w:spacing w:after="0" w:line="240" w:lineRule="auto"/>
        <w:rPr>
          <w:rFonts w:ascii="Times New Roman" w:eastAsia="MS Mincho" w:hAnsi="Times New Roman" w:cs="Times New Roman"/>
          <w:sz w:val="24"/>
          <w:szCs w:val="24"/>
        </w:rPr>
      </w:pPr>
      <w:r w:rsidRPr="00E93AAB">
        <w:rPr>
          <w:rFonts w:ascii="Times New Roman" w:eastAsia="MS Mincho" w:hAnsi="Times New Roman" w:cs="Times New Roman"/>
          <w:b/>
          <w:sz w:val="24"/>
          <w:szCs w:val="24"/>
        </w:rPr>
        <w:t>Instructions</w:t>
      </w:r>
      <w:r w:rsidRPr="00E93AAB">
        <w:rPr>
          <w:rFonts w:ascii="Times New Roman" w:eastAsia="MS Mincho" w:hAnsi="Times New Roman" w:cs="Times New Roman"/>
          <w:sz w:val="24"/>
          <w:szCs w:val="24"/>
        </w:rPr>
        <w:t xml:space="preserve"> </w:t>
      </w:r>
    </w:p>
    <w:p w:rsidR="00D61064" w:rsidRPr="00410A79" w:rsidRDefault="00E93AAB" w:rsidP="00410A79">
      <w:pPr>
        <w:pStyle w:val="ListParagraph"/>
        <w:numPr>
          <w:ilvl w:val="0"/>
          <w:numId w:val="23"/>
        </w:numPr>
        <w:spacing w:after="0" w:line="240" w:lineRule="auto"/>
        <w:rPr>
          <w:rFonts w:ascii="Times New Roman" w:eastAsia="MS Mincho" w:hAnsi="Times New Roman" w:cs="Times New Roman"/>
          <w:sz w:val="24"/>
          <w:szCs w:val="24"/>
        </w:rPr>
      </w:pPr>
      <w:r w:rsidRPr="00410A79">
        <w:rPr>
          <w:rFonts w:ascii="Times New Roman" w:eastAsia="MS Mincho" w:hAnsi="Times New Roman" w:cs="Times New Roman"/>
          <w:sz w:val="24"/>
          <w:szCs w:val="24"/>
        </w:rPr>
        <w:t xml:space="preserve">Click the Observation mark on the screen. </w:t>
      </w:r>
    </w:p>
    <w:p w:rsidR="00E93AAB" w:rsidRDefault="00D61064" w:rsidP="00E93AAB">
      <w:pPr>
        <w:spacing w:after="0" w:line="240" w:lineRule="auto"/>
        <w:rPr>
          <w:rFonts w:ascii="Times New Roman" w:eastAsia="MS Mincho" w:hAnsi="Times New Roman" w:cs="Times New Roman"/>
          <w:b/>
          <w:sz w:val="24"/>
          <w:szCs w:val="24"/>
        </w:rPr>
      </w:pPr>
      <w:r>
        <w:rPr>
          <w:rFonts w:ascii="Times New Roman" w:eastAsia="MS Mincho" w:hAnsi="Times New Roman" w:cs="Times New Roman"/>
          <w:b/>
          <w:sz w:val="24"/>
          <w:szCs w:val="24"/>
        </w:rPr>
        <w:t xml:space="preserve">Test Data and </w:t>
      </w:r>
      <w:r w:rsidR="00E93AAB" w:rsidRPr="00E93AAB">
        <w:rPr>
          <w:rFonts w:ascii="Times New Roman" w:eastAsia="MS Mincho" w:hAnsi="Times New Roman" w:cs="Times New Roman"/>
          <w:b/>
          <w:sz w:val="24"/>
          <w:szCs w:val="24"/>
        </w:rPr>
        <w:t>Expected Results</w:t>
      </w:r>
    </w:p>
    <w:p w:rsidR="00D61064" w:rsidRPr="00E93AAB" w:rsidRDefault="00D61064" w:rsidP="00E93AAB">
      <w:pPr>
        <w:spacing w:after="0" w:line="240" w:lineRule="auto"/>
        <w:rPr>
          <w:rFonts w:ascii="Times New Roman" w:eastAsia="MS Mincho" w:hAnsi="Times New Roman" w:cs="Times New Roman"/>
          <w:b/>
          <w:sz w:val="24"/>
          <w:szCs w:val="24"/>
        </w:rPr>
      </w:pPr>
    </w:p>
    <w:p w:rsidR="00410A79" w:rsidRDefault="00E93AAB" w:rsidP="00410A79">
      <w:pPr>
        <w:pStyle w:val="ListParagraph"/>
        <w:numPr>
          <w:ilvl w:val="0"/>
          <w:numId w:val="22"/>
        </w:numPr>
        <w:spacing w:after="0" w:line="240" w:lineRule="auto"/>
        <w:rPr>
          <w:rFonts w:ascii="Times New Roman" w:eastAsia="MS Mincho" w:hAnsi="Times New Roman" w:cs="Times New Roman"/>
          <w:sz w:val="24"/>
          <w:szCs w:val="24"/>
        </w:rPr>
      </w:pPr>
      <w:commentRangeStart w:id="15"/>
      <w:r w:rsidRPr="00E93AAB">
        <w:rPr>
          <w:rFonts w:ascii="Times New Roman" w:eastAsia="MS Mincho" w:hAnsi="Times New Roman" w:cs="Times New Roman"/>
          <w:sz w:val="24"/>
          <w:szCs w:val="24"/>
        </w:rPr>
        <w:t>User selects an Observation from the Add Observation Screen and displays it on the map.</w:t>
      </w:r>
      <w:r w:rsidR="00410A79" w:rsidRPr="00410A79">
        <w:rPr>
          <w:rFonts w:ascii="Times New Roman" w:eastAsia="MS Mincho" w:hAnsi="Times New Roman" w:cs="Times New Roman"/>
          <w:sz w:val="24"/>
          <w:szCs w:val="24"/>
        </w:rPr>
        <w:t xml:space="preserve"> Scroll down the box to see all the fields.</w:t>
      </w:r>
    </w:p>
    <w:p w:rsidR="00410A79" w:rsidRDefault="00410A79" w:rsidP="00410A79">
      <w:pPr>
        <w:pStyle w:val="ListParagraph"/>
        <w:numPr>
          <w:ilvl w:val="0"/>
          <w:numId w:val="22"/>
        </w:numPr>
        <w:spacing w:after="0" w:line="240" w:lineRule="auto"/>
        <w:rPr>
          <w:rFonts w:ascii="Times New Roman" w:eastAsia="MS Mincho" w:hAnsi="Times New Roman" w:cs="Times New Roman"/>
          <w:sz w:val="24"/>
          <w:szCs w:val="24"/>
        </w:rPr>
      </w:pPr>
      <w:r>
        <w:rPr>
          <w:rFonts w:ascii="Times New Roman" w:eastAsia="MS Mincho" w:hAnsi="Times New Roman" w:cs="Times New Roman"/>
          <w:sz w:val="24"/>
          <w:szCs w:val="24"/>
        </w:rPr>
        <w:t>Populated fields and save observations</w:t>
      </w:r>
    </w:p>
    <w:commentRangeEnd w:id="15"/>
    <w:p w:rsidR="00E93AAB" w:rsidRPr="00E93AAB" w:rsidRDefault="002B77DD" w:rsidP="00410A79">
      <w:pPr>
        <w:spacing w:after="0" w:line="240" w:lineRule="auto"/>
        <w:ind w:left="360"/>
        <w:contextualSpacing/>
        <w:rPr>
          <w:rFonts w:ascii="Times New Roman" w:eastAsia="MS Mincho" w:hAnsi="Times New Roman" w:cs="Times New Roman"/>
          <w:sz w:val="24"/>
          <w:szCs w:val="24"/>
        </w:rPr>
      </w:pPr>
      <w:r>
        <w:rPr>
          <w:rStyle w:val="CommentReference"/>
        </w:rPr>
        <w:commentReference w:id="15"/>
      </w:r>
    </w:p>
    <w:p w:rsidR="00BB39D9" w:rsidRDefault="00BB39D9" w:rsidP="00BB39D9">
      <w:pPr>
        <w:spacing w:after="0" w:line="240" w:lineRule="auto"/>
        <w:rPr>
          <w:rFonts w:ascii="Times New Roman"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Test Case ID TC008 </w:t>
      </w:r>
      <w:r w:rsidR="00BB39D9" w:rsidRPr="00523891">
        <w:rPr>
          <w:rFonts w:ascii="Times New Roman" w:eastAsiaTheme="minorEastAsia" w:hAnsi="Times New Roman" w:cs="Times New Roman"/>
          <w:b/>
          <w:sz w:val="24"/>
          <w:szCs w:val="24"/>
        </w:rPr>
        <w:t>“View Observation”: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click and view a previously recorded observation</w:t>
      </w:r>
    </w:p>
    <w:p w:rsidR="00BB39D9" w:rsidRPr="00523891" w:rsidRDefault="00812C9A" w:rsidP="00BB39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Prerequisite</w:t>
      </w:r>
      <w:r w:rsidR="00BB39D9" w:rsidRPr="00523891">
        <w:rPr>
          <w:rFonts w:ascii="Times New Roman" w:eastAsiaTheme="minorEastAsia" w:hAnsi="Times New Roman" w:cs="Times New Roman"/>
          <w:sz w:val="24"/>
          <w:szCs w:val="24"/>
        </w:rPr>
        <w:t xml:space="preserve"> The app is at the main screen with a preexisting excursion loaded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From the main screen, click an observation mark from the excursion on the map.</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D61064" w:rsidP="00BB39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Test D</w:t>
      </w:r>
      <w:r w:rsidR="00BB39D9" w:rsidRPr="00523891">
        <w:rPr>
          <w:rFonts w:ascii="Times New Roman" w:eastAsiaTheme="minorEastAsia" w:hAnsi="Times New Roman" w:cs="Times New Roman"/>
          <w:b/>
          <w:sz w:val="24"/>
          <w:szCs w:val="24"/>
        </w:rPr>
        <w:t>ata and Expected Results</w:t>
      </w:r>
      <w:r w:rsidR="00BB39D9"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commentRangeStart w:id="16"/>
      <w:r w:rsidRPr="00523891">
        <w:rPr>
          <w:rFonts w:ascii="Times New Roman" w:eastAsiaTheme="minorEastAsia" w:hAnsi="Times New Roman" w:cs="Times New Roman"/>
          <w:sz w:val="24"/>
          <w:szCs w:val="24"/>
        </w:rPr>
        <w:lastRenderedPageBreak/>
        <w:t>Click “observation” on map, a view observation screen will appear, featuring a scrollable box that contains the title, description and GPS location of the observation along with a button labeled “Back”</w:t>
      </w:r>
      <w:r>
        <w:rPr>
          <w:rFonts w:ascii="Times New Roman" w:eastAsiaTheme="minorEastAsia" w:hAnsi="Times New Roman" w:cs="Times New Roman"/>
          <w:sz w:val="24"/>
          <w:szCs w:val="24"/>
        </w:rPr>
        <w:t xml:space="preserve"> and possibly</w:t>
      </w:r>
      <w:r w:rsidRPr="00523891">
        <w:rPr>
          <w:rFonts w:ascii="Times New Roman" w:eastAsiaTheme="minorEastAsia" w:hAnsi="Times New Roman" w:cs="Times New Roman"/>
          <w:sz w:val="24"/>
          <w:szCs w:val="24"/>
        </w:rPr>
        <w:t xml:space="preserve"> “Edit”.</w:t>
      </w:r>
    </w:p>
    <w:p w:rsidR="00BB39D9" w:rsidRPr="00523891"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“Back” button, the user is returned to the main excursion screen.</w:t>
      </w:r>
    </w:p>
    <w:p w:rsidR="00BB39D9" w:rsidRPr="00523891"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on an excursion that the user created. The Edit Observation screen should appear.</w:t>
      </w:r>
    </w:p>
    <w:p w:rsidR="00BB39D9" w:rsidRDefault="00BB39D9" w:rsidP="00BB39D9">
      <w:pPr>
        <w:numPr>
          <w:ilvl w:val="0"/>
          <w:numId w:val="1"/>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Load an excursion that the user did not create. An edit button should not be on the view observation screen.</w:t>
      </w:r>
    </w:p>
    <w:commentRangeEnd w:id="16"/>
    <w:p w:rsidR="00EA3156" w:rsidRPr="00EA3156" w:rsidRDefault="002B77DD" w:rsidP="00D61064">
      <w:pPr>
        <w:spacing w:after="0" w:line="240" w:lineRule="auto"/>
        <w:contextualSpacing/>
        <w:rPr>
          <w:rFonts w:ascii="Times New Roman" w:eastAsiaTheme="minorEastAsia" w:hAnsi="Times New Roman" w:cs="Times New Roman"/>
          <w:sz w:val="24"/>
          <w:szCs w:val="24"/>
        </w:rPr>
      </w:pPr>
      <w:r>
        <w:rPr>
          <w:rStyle w:val="CommentReference"/>
        </w:rPr>
        <w:commentReference w:id="16"/>
      </w: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TC009</w:t>
      </w:r>
      <w:r w:rsidR="00BB39D9" w:rsidRPr="00523891">
        <w:rPr>
          <w:rFonts w:ascii="Times New Roman" w:eastAsiaTheme="minorEastAsia" w:hAnsi="Times New Roman" w:cs="Times New Roman"/>
          <w:b/>
          <w:sz w:val="24"/>
          <w:szCs w:val="24"/>
        </w:rPr>
        <w:t xml:space="preserve"> “Edit Observation”: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edit the data elements of an observation within an excursion.</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The application is displaying the view observation screen for an observation that the user logged in created. </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Click the Edit Observation button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commentRangeStart w:id="17"/>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Edit Observation button, a menu screen should display with editable controls.</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Observation Data pane, a menu will show the title field, populated with existing observation data that is editable when clicked.</w:t>
      </w:r>
    </w:p>
    <w:p w:rsidR="00BB39D9" w:rsidRPr="00523891"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description field, a menu screen will be populated with existing observation data that can be edited when clicked</w:t>
      </w:r>
    </w:p>
    <w:p w:rsidR="00BB39D9" w:rsidRDefault="00BB39D9" w:rsidP="00BB39D9">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GPS Location button, a menu field will be populated with existing observation data, and will be editable through a clickable edit button</w:t>
      </w:r>
    </w:p>
    <w:p w:rsidR="00410A79" w:rsidRPr="00410A79" w:rsidRDefault="00410A79" w:rsidP="00410A79">
      <w:pPr>
        <w:numPr>
          <w:ilvl w:val="0"/>
          <w:numId w:val="3"/>
        </w:numPr>
        <w:spacing w:after="0" w:line="240" w:lineRule="auto"/>
        <w:contextualSpacing/>
        <w:rPr>
          <w:rFonts w:ascii="Times New Roman" w:eastAsiaTheme="minorEastAsia" w:hAnsi="Times New Roman" w:cs="Times New Roman"/>
          <w:sz w:val="24"/>
          <w:szCs w:val="24"/>
        </w:rPr>
      </w:pPr>
      <w:commentRangeStart w:id="18"/>
      <w:r>
        <w:rPr>
          <w:rFonts w:ascii="Times New Roman" w:eastAsiaTheme="minorEastAsia" w:hAnsi="Times New Roman" w:cs="Times New Roman"/>
          <w:sz w:val="24"/>
          <w:szCs w:val="24"/>
        </w:rPr>
        <w:t>Attempt to change a previous populated field:</w:t>
      </w:r>
      <w:commentRangeEnd w:id="18"/>
      <w:r w:rsidR="00204AD5">
        <w:rPr>
          <w:rStyle w:val="CommentReference"/>
        </w:rPr>
        <w:commentReference w:id="18"/>
      </w:r>
    </w:p>
    <w:p w:rsidR="00BB39D9" w:rsidRPr="00523891" w:rsidRDefault="00BB39D9" w:rsidP="00410A79">
      <w:pPr>
        <w:numPr>
          <w:ilvl w:val="1"/>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Cancel, the user returns to the main screen without saving any changes.</w:t>
      </w:r>
    </w:p>
    <w:p w:rsidR="00BB39D9" w:rsidRPr="00523891" w:rsidRDefault="00BB39D9" w:rsidP="00410A79">
      <w:pPr>
        <w:numPr>
          <w:ilvl w:val="1"/>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 xml:space="preserve">Click Save, the observation should save with any new user input information, </w:t>
      </w:r>
      <w:r w:rsidR="00410A79">
        <w:rPr>
          <w:rFonts w:ascii="Times New Roman" w:eastAsiaTheme="minorEastAsia" w:hAnsi="Times New Roman" w:cs="Times New Roman"/>
          <w:sz w:val="24"/>
          <w:szCs w:val="24"/>
        </w:rPr>
        <w:t xml:space="preserve">it </w:t>
      </w:r>
      <w:r w:rsidRPr="00523891">
        <w:rPr>
          <w:rFonts w:ascii="Times New Roman" w:eastAsiaTheme="minorEastAsia" w:hAnsi="Times New Roman" w:cs="Times New Roman"/>
          <w:sz w:val="24"/>
          <w:szCs w:val="24"/>
        </w:rPr>
        <w:t>then return the user to the main screen.</w:t>
      </w:r>
    </w:p>
    <w:p w:rsidR="00EA3156" w:rsidRDefault="00BB39D9" w:rsidP="00D61064">
      <w:pPr>
        <w:numPr>
          <w:ilvl w:val="0"/>
          <w:numId w:val="3"/>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the Delete button, the observation should be deleted altogether and returns the user to the main screen.</w:t>
      </w:r>
    </w:p>
    <w:commentRangeEnd w:id="17"/>
    <w:p w:rsidR="00D61064" w:rsidRPr="00D61064" w:rsidRDefault="002B77DD" w:rsidP="00D61064">
      <w:pPr>
        <w:spacing w:after="0" w:line="240" w:lineRule="auto"/>
        <w:ind w:left="360"/>
        <w:contextualSpacing/>
        <w:rPr>
          <w:rFonts w:ascii="Times New Roman" w:eastAsiaTheme="minorEastAsia" w:hAnsi="Times New Roman" w:cs="Times New Roman"/>
          <w:sz w:val="24"/>
          <w:szCs w:val="24"/>
        </w:rPr>
      </w:pPr>
      <w:r>
        <w:rPr>
          <w:rStyle w:val="CommentReference"/>
        </w:rPr>
        <w:commentReference w:id="17"/>
      </w: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TC010</w:t>
      </w:r>
      <w:r w:rsidR="00BB39D9" w:rsidRPr="00523891">
        <w:rPr>
          <w:rFonts w:ascii="Times New Roman" w:eastAsiaTheme="minorEastAsia" w:hAnsi="Times New Roman" w:cs="Times New Roman"/>
          <w:b/>
          <w:sz w:val="24"/>
          <w:szCs w:val="24"/>
        </w:rPr>
        <w:t xml:space="preserve"> “Stop recording Route”:</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stop the application from recording user location.</w:t>
      </w:r>
    </w:p>
    <w:p w:rsidR="00BB39D9" w:rsidRPr="00523891" w:rsidRDefault="00812C9A" w:rsidP="00BB39D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Prerequisite</w:t>
      </w:r>
      <w:r w:rsidR="00BB39D9" w:rsidRPr="00523891">
        <w:rPr>
          <w:rFonts w:ascii="Times New Roman" w:eastAsiaTheme="minorEastAsia" w:hAnsi="Times New Roman" w:cs="Times New Roman"/>
          <w:sz w:val="24"/>
          <w:szCs w:val="24"/>
        </w:rPr>
        <w:t xml:space="preserve"> The application is at the main screen and recording user location.</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Press the stop recording button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D61064" w:rsidRDefault="00BB39D9" w:rsidP="00D61064">
      <w:pPr>
        <w:pStyle w:val="ListParagraph"/>
        <w:numPr>
          <w:ilvl w:val="0"/>
          <w:numId w:val="19"/>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 xml:space="preserve">The stop recording button is pressed and the </w:t>
      </w:r>
      <w:commentRangeStart w:id="19"/>
      <w:r w:rsidRPr="00D61064">
        <w:rPr>
          <w:rFonts w:ascii="Times New Roman" w:eastAsiaTheme="minorEastAsia" w:hAnsi="Times New Roman" w:cs="Times New Roman"/>
          <w:sz w:val="24"/>
          <w:szCs w:val="24"/>
        </w:rPr>
        <w:t>application stops recording user location</w:t>
      </w:r>
      <w:commentRangeEnd w:id="19"/>
      <w:r w:rsidR="00204AD5">
        <w:rPr>
          <w:rStyle w:val="CommentReference"/>
        </w:rPr>
        <w:commentReference w:id="19"/>
      </w:r>
    </w:p>
    <w:p w:rsidR="00BB39D9" w:rsidRDefault="00BB39D9" w:rsidP="00BB39D9">
      <w:pPr>
        <w:spacing w:after="0" w:line="240" w:lineRule="auto"/>
        <w:rPr>
          <w:rFonts w:ascii="Times New Roman" w:eastAsiaTheme="minorEastAsia" w:hAnsi="Times New Roman" w:cs="Times New Roman"/>
          <w:b/>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TC011</w:t>
      </w:r>
      <w:r w:rsidR="00BB39D9" w:rsidRPr="00523891">
        <w:rPr>
          <w:rFonts w:ascii="Times New Roman" w:eastAsiaTheme="minorEastAsia" w:hAnsi="Times New Roman" w:cs="Times New Roman"/>
          <w:b/>
          <w:sz w:val="24"/>
          <w:szCs w:val="24"/>
        </w:rPr>
        <w:t xml:space="preserve"> “Edit Excursion”: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The user is able to take a preexisting excursion and edit data elements.</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lastRenderedPageBreak/>
        <w:t>Prerequisite</w:t>
      </w:r>
      <w:r w:rsidRPr="00523891">
        <w:rPr>
          <w:rFonts w:ascii="Times New Roman" w:eastAsiaTheme="minorEastAsia" w:hAnsi="Times New Roman" w:cs="Times New Roman"/>
          <w:sz w:val="24"/>
          <w:szCs w:val="24"/>
        </w:rPr>
        <w:t xml:space="preserve"> The application is displaying the main screen, and a preexisting excursion is loaded.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From the main screen, click the “Edit excursion” option.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D61064" w:rsidRDefault="00BB39D9" w:rsidP="00D61064">
      <w:pPr>
        <w:pStyle w:val="ListParagraph"/>
        <w:numPr>
          <w:ilvl w:val="0"/>
          <w:numId w:val="4"/>
        </w:numPr>
        <w:spacing w:after="0"/>
        <w:rPr>
          <w:rFonts w:ascii="Times New Roman" w:eastAsiaTheme="minorEastAsia" w:hAnsi="Times New Roman" w:cs="Times New Roman"/>
          <w:sz w:val="24"/>
          <w:szCs w:val="24"/>
        </w:rPr>
      </w:pPr>
      <w:commentRangeStart w:id="20"/>
      <w:r w:rsidRPr="00523891">
        <w:rPr>
          <w:rFonts w:ascii="Times New Roman" w:eastAsiaTheme="minorEastAsia" w:hAnsi="Times New Roman" w:cs="Times New Roman"/>
          <w:sz w:val="24"/>
          <w:szCs w:val="24"/>
        </w:rPr>
        <w:t>Click Edit Excursion, a menu screen is displayed with editable preference controls.</w:t>
      </w:r>
      <w:commentRangeEnd w:id="20"/>
      <w:r w:rsidR="002B77DD">
        <w:rPr>
          <w:rStyle w:val="CommentReference"/>
        </w:rPr>
        <w:commentReference w:id="20"/>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commentRangeStart w:id="21"/>
      <w:r w:rsidRPr="00523891">
        <w:rPr>
          <w:rFonts w:ascii="Times New Roman" w:eastAsiaTheme="minorEastAsia" w:hAnsi="Times New Roman" w:cs="Times New Roman"/>
          <w:sz w:val="24"/>
          <w:szCs w:val="24"/>
        </w:rPr>
        <w:t>Enter “Test” in the name field, “Test description” in the description field, set Route toggle to ‘walking”, set toggle to private, and the excursion should remain editable.</w:t>
      </w:r>
      <w:commentRangeEnd w:id="21"/>
      <w:r w:rsidR="002B77DD">
        <w:rPr>
          <w:rStyle w:val="CommentReference"/>
        </w:rPr>
        <w:commentReference w:id="21"/>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Enter “Test” in the name field, “Test description” in the description field, set Route toggle to ‘walking”, set toggle to public,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Enter “Test” in the name field, “Test description” in the description field, set Route toggle to ‘driving”, set toggle to private,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Enter “Test” in the name field, “Test description” in the description field, set Route toggle to ‘driving”, set toggle to public, and the excursion should remain editable.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cancel, the user should return to the main scre</w:t>
      </w:r>
      <w:r w:rsidR="00204AD5">
        <w:rPr>
          <w:rFonts w:ascii="Times New Roman" w:eastAsiaTheme="minorEastAsia" w:hAnsi="Times New Roman" w:cs="Times New Roman"/>
          <w:sz w:val="24"/>
          <w:szCs w:val="24"/>
        </w:rPr>
        <w:t>en without any changes being made.</w:t>
      </w:r>
    </w:p>
    <w:p w:rsidR="00BB39D9" w:rsidRPr="00523891" w:rsidRDefault="00BB39D9" w:rsidP="00BB39D9">
      <w:pPr>
        <w:numPr>
          <w:ilvl w:val="0"/>
          <w:numId w:val="4"/>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Click Save, the excursion should update with any new user input information.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Test Case ID TC012 </w:t>
      </w:r>
      <w:r w:rsidR="00BB39D9" w:rsidRPr="00523891">
        <w:rPr>
          <w:rFonts w:ascii="Times New Roman" w:eastAsiaTheme="minorEastAsia" w:hAnsi="Times New Roman" w:cs="Times New Roman"/>
          <w:b/>
          <w:sz w:val="24"/>
          <w:szCs w:val="24"/>
        </w:rPr>
        <w:t>“Save Excursion”: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application is able to record and save an excursion to memory.</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Application is displaying main screen, </w:t>
      </w:r>
      <w:commentRangeStart w:id="22"/>
      <w:r w:rsidRPr="00523891">
        <w:rPr>
          <w:rFonts w:ascii="Times New Roman" w:eastAsiaTheme="minorEastAsia" w:hAnsi="Times New Roman" w:cs="Times New Roman"/>
          <w:sz w:val="24"/>
          <w:szCs w:val="24"/>
        </w:rPr>
        <w:t>and an element of data for the excursion has been changed.</w:t>
      </w:r>
      <w:commentRangeEnd w:id="22"/>
      <w:r w:rsidR="002B77DD">
        <w:rPr>
          <w:rStyle w:val="CommentReference"/>
        </w:rPr>
        <w:commentReference w:id="22"/>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On the main screen, edit an element of data for an excursion, click the save button.</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D61064" w:rsidRDefault="00BB39D9" w:rsidP="00D61064">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D61064" w:rsidRDefault="00BB39D9" w:rsidP="00D61064">
      <w:pPr>
        <w:pStyle w:val="ListParagraph"/>
        <w:numPr>
          <w:ilvl w:val="0"/>
          <w:numId w:val="15"/>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 xml:space="preserve">With the excursion named default, click Save. </w:t>
      </w:r>
      <w:commentRangeStart w:id="23"/>
      <w:r w:rsidRPr="00D61064">
        <w:rPr>
          <w:rFonts w:ascii="Times New Roman" w:eastAsiaTheme="minorEastAsia" w:hAnsi="Times New Roman" w:cs="Times New Roman"/>
          <w:sz w:val="24"/>
          <w:szCs w:val="24"/>
        </w:rPr>
        <w:t xml:space="preserve">The app should invoke the user to edit the name of the excursion. </w:t>
      </w:r>
      <w:commentRangeEnd w:id="23"/>
      <w:r w:rsidR="002B77DD">
        <w:rPr>
          <w:rStyle w:val="CommentReference"/>
        </w:rPr>
        <w:commentReference w:id="23"/>
      </w:r>
    </w:p>
    <w:p w:rsidR="00BB39D9" w:rsidRPr="00D61064" w:rsidRDefault="00BB39D9" w:rsidP="00D61064">
      <w:pPr>
        <w:pStyle w:val="ListParagraph"/>
        <w:numPr>
          <w:ilvl w:val="0"/>
          <w:numId w:val="15"/>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With the excursion named a unique name and a valid Internet connection present, click Save. The excursion will upload to the application server and a message indicating successful save and upload will appear.</w:t>
      </w:r>
    </w:p>
    <w:p w:rsidR="00BB39D9" w:rsidRPr="00D61064" w:rsidRDefault="00BB39D9" w:rsidP="00D61064">
      <w:pPr>
        <w:pStyle w:val="ListParagraph"/>
        <w:numPr>
          <w:ilvl w:val="0"/>
          <w:numId w:val="15"/>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With the excursion named a unique name and an invalid Internet connection present, click Save. The excursion will be saved, but not uploaded to the server. A message indicating successful save, but unsuccessful upload, will appear.</w:t>
      </w:r>
    </w:p>
    <w:p w:rsidR="00BB39D9" w:rsidRDefault="00BB39D9" w:rsidP="00BB39D9">
      <w:pPr>
        <w:spacing w:after="0" w:line="240" w:lineRule="auto"/>
        <w:rPr>
          <w:rFonts w:ascii="Times New Roman" w:eastAsiaTheme="minorEastAsia" w:hAnsi="Times New Roman" w:cs="Times New Roman"/>
          <w:b/>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Test Case ID TC013 </w:t>
      </w:r>
      <w:r w:rsidR="00BB39D9" w:rsidRPr="00523891">
        <w:rPr>
          <w:rFonts w:ascii="Times New Roman" w:eastAsiaTheme="minorEastAsia" w:hAnsi="Times New Roman" w:cs="Times New Roman"/>
          <w:b/>
          <w:sz w:val="24"/>
          <w:szCs w:val="24"/>
        </w:rPr>
        <w:t>“Logout”:</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Summary</w:t>
      </w:r>
      <w:r w:rsidRPr="00523891">
        <w:rPr>
          <w:rFonts w:ascii="Times New Roman" w:eastAsiaTheme="minorEastAsia" w:hAnsi="Times New Roman" w:cs="Times New Roman"/>
          <w:sz w:val="24"/>
          <w:szCs w:val="24"/>
        </w:rPr>
        <w:t xml:space="preserve"> Verify that the user is able to log out of the application through a logout button and dialogue box.</w:t>
      </w:r>
    </w:p>
    <w:p w:rsidR="00BB39D9" w:rsidRPr="00523891" w:rsidRDefault="00BB39D9" w:rsidP="00BB39D9">
      <w:pPr>
        <w:spacing w:after="0"/>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The application is logged in.</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With the application logged in, click the “logout” button. </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D61064" w:rsidRDefault="00BB39D9" w:rsidP="00D61064">
      <w:pPr>
        <w:pStyle w:val="ListParagraph"/>
        <w:numPr>
          <w:ilvl w:val="0"/>
          <w:numId w:val="17"/>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t>“Logout” dialogue box is displayed. Click “logout” option. The user is returned to the Login screen.</w:t>
      </w:r>
    </w:p>
    <w:p w:rsidR="00BB39D9" w:rsidRPr="00D61064" w:rsidRDefault="00BB39D9" w:rsidP="00D61064">
      <w:pPr>
        <w:pStyle w:val="ListParagraph"/>
        <w:numPr>
          <w:ilvl w:val="0"/>
          <w:numId w:val="17"/>
        </w:numPr>
        <w:spacing w:after="0" w:line="240" w:lineRule="auto"/>
        <w:rPr>
          <w:rFonts w:ascii="Times New Roman" w:eastAsiaTheme="minorEastAsia" w:hAnsi="Times New Roman" w:cs="Times New Roman"/>
          <w:sz w:val="24"/>
          <w:szCs w:val="24"/>
        </w:rPr>
      </w:pPr>
      <w:r w:rsidRPr="00D61064">
        <w:rPr>
          <w:rFonts w:ascii="Times New Roman" w:eastAsiaTheme="minorEastAsia" w:hAnsi="Times New Roman" w:cs="Times New Roman"/>
          <w:sz w:val="24"/>
          <w:szCs w:val="24"/>
        </w:rPr>
        <w:lastRenderedPageBreak/>
        <w:t>“Logout” dialogue box is displayed. Click the “cancel” option. The user is returned to the Login screen.</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3C7BDF" w:rsidP="00BB39D9">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Test Case ID TC014</w:t>
      </w:r>
      <w:r w:rsidR="00BB39D9" w:rsidRPr="00523891">
        <w:rPr>
          <w:rFonts w:ascii="Times New Roman" w:eastAsiaTheme="minorEastAsia" w:hAnsi="Times New Roman" w:cs="Times New Roman"/>
          <w:b/>
          <w:sz w:val="24"/>
          <w:szCs w:val="24"/>
        </w:rPr>
        <w:t xml:space="preserve"> “Exit”:</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 xml:space="preserve">Summary: </w:t>
      </w:r>
      <w:r w:rsidRPr="00523891">
        <w:rPr>
          <w:rFonts w:ascii="Times New Roman" w:eastAsiaTheme="minorEastAsia" w:hAnsi="Times New Roman" w:cs="Times New Roman"/>
          <w:sz w:val="24"/>
          <w:szCs w:val="24"/>
        </w:rPr>
        <w:t>Verify that the application exits after an excursion is uploaded.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Prerequisite</w:t>
      </w:r>
      <w:r w:rsidRPr="00523891">
        <w:rPr>
          <w:rFonts w:ascii="Times New Roman" w:eastAsiaTheme="minorEastAsia" w:hAnsi="Times New Roman" w:cs="Times New Roman"/>
          <w:sz w:val="24"/>
          <w:szCs w:val="24"/>
        </w:rPr>
        <w:t xml:space="preserve"> Application is running, with an excursion ready to upload.</w:t>
      </w: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Instructions</w:t>
      </w:r>
      <w:r w:rsidRPr="00523891">
        <w:rPr>
          <w:rFonts w:ascii="Times New Roman" w:eastAsiaTheme="minorEastAsia" w:hAnsi="Times New Roman" w:cs="Times New Roman"/>
          <w:sz w:val="24"/>
          <w:szCs w:val="24"/>
        </w:rPr>
        <w:t xml:space="preserve"> With app running, attempt to exit. </w:t>
      </w:r>
    </w:p>
    <w:p w:rsidR="00BB39D9" w:rsidRPr="00523891" w:rsidRDefault="00BB39D9" w:rsidP="00BB39D9">
      <w:pPr>
        <w:spacing w:after="0" w:line="240" w:lineRule="auto"/>
        <w:rPr>
          <w:rFonts w:ascii="Times New Roman" w:eastAsiaTheme="minorEastAsia" w:hAnsi="Times New Roman" w:cs="Times New Roman"/>
          <w:b/>
          <w:sz w:val="24"/>
          <w:szCs w:val="24"/>
        </w:rPr>
      </w:pPr>
    </w:p>
    <w:p w:rsidR="00BB39D9" w:rsidRPr="00523891" w:rsidRDefault="00BB39D9" w:rsidP="00BB39D9">
      <w:pPr>
        <w:spacing w:after="0" w:line="240" w:lineRule="auto"/>
        <w:rPr>
          <w:rFonts w:ascii="Times New Roman" w:eastAsiaTheme="minorEastAsia" w:hAnsi="Times New Roman" w:cs="Times New Roman"/>
          <w:sz w:val="24"/>
          <w:szCs w:val="24"/>
        </w:rPr>
      </w:pPr>
      <w:r w:rsidRPr="00523891">
        <w:rPr>
          <w:rFonts w:ascii="Times New Roman" w:eastAsiaTheme="minorEastAsia" w:hAnsi="Times New Roman" w:cs="Times New Roman"/>
          <w:b/>
          <w:sz w:val="24"/>
          <w:szCs w:val="24"/>
        </w:rPr>
        <w:t>Test Data and Expected Result</w:t>
      </w:r>
      <w:r w:rsidRPr="00523891">
        <w:rPr>
          <w:rFonts w:ascii="Times New Roman" w:eastAsiaTheme="minorEastAsia" w:hAnsi="Times New Roman" w:cs="Times New Roman"/>
          <w:sz w:val="24"/>
          <w:szCs w:val="24"/>
        </w:rPr>
        <w:t xml:space="preserve"> </w:t>
      </w:r>
    </w:p>
    <w:p w:rsidR="00BB39D9" w:rsidRPr="00523891" w:rsidRDefault="00BB39D9" w:rsidP="00BB39D9">
      <w:pPr>
        <w:spacing w:after="0" w:line="240" w:lineRule="auto"/>
        <w:rPr>
          <w:rFonts w:ascii="Times New Roman" w:eastAsiaTheme="minorEastAsia" w:hAnsi="Times New Roman" w:cs="Times New Roman"/>
          <w:sz w:val="24"/>
          <w:szCs w:val="24"/>
        </w:rPr>
      </w:pPr>
    </w:p>
    <w:p w:rsidR="00BB39D9" w:rsidRPr="00523891" w:rsidRDefault="00BB39D9" w:rsidP="00BB39D9">
      <w:pPr>
        <w:numPr>
          <w:ilvl w:val="0"/>
          <w:numId w:val="6"/>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Begin uploading excursion</w:t>
      </w:r>
      <w:ins w:id="24" w:author="Eric" w:date="2014-11-14T09:18:00Z">
        <w:r w:rsidR="00E6039C">
          <w:rPr>
            <w:rFonts w:ascii="Times New Roman" w:eastAsiaTheme="minorEastAsia" w:hAnsi="Times New Roman" w:cs="Times New Roman"/>
            <w:sz w:val="24"/>
            <w:szCs w:val="24"/>
          </w:rPr>
          <w:t xml:space="preserve"> then exit the application.  W</w:t>
        </w:r>
      </w:ins>
      <w:del w:id="25" w:author="Eric" w:date="2014-11-14T09:18:00Z">
        <w:r w:rsidRPr="00523891" w:rsidDel="00E6039C">
          <w:rPr>
            <w:rFonts w:ascii="Times New Roman" w:eastAsiaTheme="minorEastAsia" w:hAnsi="Times New Roman" w:cs="Times New Roman"/>
            <w:sz w:val="24"/>
            <w:szCs w:val="24"/>
          </w:rPr>
          <w:delText>, w</w:delText>
        </w:r>
      </w:del>
      <w:r w:rsidRPr="00523891">
        <w:rPr>
          <w:rFonts w:ascii="Times New Roman" w:eastAsiaTheme="minorEastAsia" w:hAnsi="Times New Roman" w:cs="Times New Roman"/>
          <w:sz w:val="24"/>
          <w:szCs w:val="24"/>
        </w:rPr>
        <w:t>e should see a notification of the upload and the application should terminate after the excursion is fully completed.</w:t>
      </w:r>
    </w:p>
    <w:p w:rsidR="001D0A29" w:rsidRDefault="00BB39D9" w:rsidP="00BB39D9">
      <w:pPr>
        <w:numPr>
          <w:ilvl w:val="0"/>
          <w:numId w:val="6"/>
        </w:numPr>
        <w:spacing w:after="0" w:line="240" w:lineRule="auto"/>
        <w:contextualSpacing/>
        <w:rPr>
          <w:rFonts w:ascii="Times New Roman" w:eastAsiaTheme="minorEastAsia" w:hAnsi="Times New Roman" w:cs="Times New Roman"/>
          <w:sz w:val="24"/>
          <w:szCs w:val="24"/>
        </w:rPr>
      </w:pPr>
      <w:r w:rsidRPr="00523891">
        <w:rPr>
          <w:rFonts w:ascii="Times New Roman" w:eastAsiaTheme="minorEastAsia" w:hAnsi="Times New Roman" w:cs="Times New Roman"/>
          <w:sz w:val="24"/>
          <w:szCs w:val="24"/>
        </w:rPr>
        <w:t xml:space="preserve">Without an excursion loading, the app should immediately terminate. </w:t>
      </w:r>
    </w:p>
    <w:p w:rsidR="00BB39D9" w:rsidRPr="00BB39D9" w:rsidRDefault="00BB39D9" w:rsidP="00BB39D9">
      <w:pPr>
        <w:spacing w:after="0" w:line="240" w:lineRule="auto"/>
        <w:contextualSpacing/>
        <w:rPr>
          <w:rFonts w:ascii="Times New Roman" w:eastAsiaTheme="minorEastAsia" w:hAnsi="Times New Roman" w:cs="Times New Roman"/>
          <w:sz w:val="24"/>
          <w:szCs w:val="24"/>
        </w:rPr>
      </w:pPr>
    </w:p>
    <w:p w:rsidR="0045765F" w:rsidRPr="005E588C" w:rsidRDefault="009951B8">
      <w:pPr>
        <w:rPr>
          <w:rFonts w:ascii="Times New Roman" w:hAnsi="Times New Roman" w:cs="Times New Roman"/>
          <w:b/>
          <w:sz w:val="24"/>
          <w:szCs w:val="24"/>
          <w:u w:val="single"/>
        </w:rPr>
      </w:pPr>
      <w:r w:rsidRPr="005E588C">
        <w:rPr>
          <w:rFonts w:ascii="Times New Roman" w:hAnsi="Times New Roman" w:cs="Times New Roman"/>
          <w:b/>
          <w:sz w:val="24"/>
          <w:szCs w:val="24"/>
          <w:u w:val="single"/>
        </w:rPr>
        <w:t>R</w:t>
      </w:r>
      <w:r w:rsidR="0045765F" w:rsidRPr="005E588C">
        <w:rPr>
          <w:rFonts w:ascii="Times New Roman" w:hAnsi="Times New Roman" w:cs="Times New Roman"/>
          <w:b/>
          <w:sz w:val="24"/>
          <w:szCs w:val="24"/>
          <w:u w:val="single"/>
        </w:rPr>
        <w:t>eferences</w:t>
      </w:r>
    </w:p>
    <w:p w:rsidR="009951B8" w:rsidRDefault="009951B8">
      <w:pPr>
        <w:rPr>
          <w:rFonts w:ascii="Times New Roman" w:hAnsi="Times New Roman" w:cs="Times New Roman"/>
          <w:sz w:val="24"/>
          <w:szCs w:val="24"/>
        </w:rPr>
      </w:pPr>
      <w:r>
        <w:rPr>
          <w:rFonts w:ascii="Times New Roman" w:hAnsi="Times New Roman" w:cs="Times New Roman"/>
          <w:sz w:val="24"/>
          <w:szCs w:val="24"/>
        </w:rPr>
        <w:t>The Requirements Analysis Document (RAD) is available on the mobile application website.</w:t>
      </w:r>
      <w:r w:rsidR="001D0A29">
        <w:rPr>
          <w:rFonts w:ascii="Times New Roman" w:hAnsi="Times New Roman" w:cs="Times New Roman"/>
          <w:sz w:val="24"/>
          <w:szCs w:val="24"/>
        </w:rPr>
        <w:t xml:space="preserve"> (</w:t>
      </w:r>
      <w:hyperlink r:id="rId12" w:history="1">
        <w:r w:rsidR="001D0A29" w:rsidRPr="00B6356D">
          <w:rPr>
            <w:rStyle w:val="Hyperlink"/>
            <w:rFonts w:ascii="Times New Roman" w:hAnsi="Times New Roman" w:cs="Times New Roman"/>
            <w:sz w:val="24"/>
            <w:szCs w:val="24"/>
          </w:rPr>
          <w:t>http://bc-followme.azurewebsites.net/documents.html</w:t>
        </w:r>
      </w:hyperlink>
      <w:r w:rsidR="001D0A29">
        <w:rPr>
          <w:rFonts w:ascii="Times New Roman" w:hAnsi="Times New Roman" w:cs="Times New Roman"/>
          <w:sz w:val="24"/>
          <w:szCs w:val="24"/>
        </w:rPr>
        <w:t>)</w:t>
      </w:r>
    </w:p>
    <w:p w:rsidR="001D0A29" w:rsidRPr="00011883" w:rsidRDefault="001D0A29">
      <w:pPr>
        <w:rPr>
          <w:rFonts w:ascii="Times New Roman" w:hAnsi="Times New Roman" w:cs="Times New Roman"/>
          <w:sz w:val="24"/>
          <w:szCs w:val="24"/>
        </w:rPr>
      </w:pPr>
    </w:p>
    <w:sectPr w:rsidR="001D0A29" w:rsidRPr="00011883" w:rsidSect="009F0AC8">
      <w:footerReference w:type="default" r:id="rId1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id P. Dell" w:date="2014-11-13T12:29:00Z" w:initials="DPD">
    <w:p w:rsidR="002B77DD" w:rsidRDefault="002B77DD">
      <w:pPr>
        <w:pStyle w:val="CommentText"/>
      </w:pPr>
      <w:r>
        <w:rPr>
          <w:rStyle w:val="CommentReference"/>
        </w:rPr>
        <w:annotationRef/>
      </w:r>
      <w:r>
        <w:t>Dived this into two parts</w:t>
      </w:r>
    </w:p>
    <w:p w:rsidR="002B77DD" w:rsidRDefault="002B77DD" w:rsidP="00500F76">
      <w:pPr>
        <w:pStyle w:val="CommentText"/>
        <w:numPr>
          <w:ilvl w:val="0"/>
          <w:numId w:val="21"/>
        </w:numPr>
      </w:pPr>
      <w:r>
        <w:t>Tutorial for Testing</w:t>
      </w:r>
    </w:p>
    <w:p w:rsidR="002B77DD" w:rsidRDefault="002B77DD" w:rsidP="00500F76">
      <w:pPr>
        <w:pStyle w:val="CommentText"/>
        <w:numPr>
          <w:ilvl w:val="0"/>
          <w:numId w:val="21"/>
        </w:numPr>
      </w:pPr>
      <w:r>
        <w:t>Tutorial for developers</w:t>
      </w:r>
    </w:p>
    <w:p w:rsidR="002B77DD" w:rsidRDefault="002B77DD" w:rsidP="00500F76">
      <w:pPr>
        <w:pStyle w:val="CommentText"/>
      </w:pPr>
      <w:r>
        <w:t xml:space="preserve">Also list the tutorial in steps </w:t>
      </w:r>
    </w:p>
  </w:comment>
  <w:comment w:id="1" w:author="David P. Dell" w:date="2014-11-13T12:27:00Z" w:initials="DPD">
    <w:p w:rsidR="002B77DD" w:rsidRDefault="002B77DD">
      <w:pPr>
        <w:pStyle w:val="CommentText"/>
      </w:pPr>
      <w:r>
        <w:rPr>
          <w:rStyle w:val="CommentReference"/>
        </w:rPr>
        <w:annotationRef/>
      </w:r>
      <w:r>
        <w:t>Put this in reference section</w:t>
      </w:r>
    </w:p>
  </w:comment>
  <w:comment w:id="2" w:author="David P. Dell" w:date="2014-11-13T12:30:00Z" w:initials="DPD">
    <w:p w:rsidR="002B77DD" w:rsidRDefault="002B77DD">
      <w:pPr>
        <w:pStyle w:val="CommentText"/>
      </w:pPr>
      <w:r>
        <w:rPr>
          <w:rStyle w:val="CommentReference"/>
        </w:rPr>
        <w:annotationRef/>
      </w:r>
      <w:r>
        <w:t>Tell us what this process involves</w:t>
      </w:r>
    </w:p>
  </w:comment>
  <w:comment w:id="4" w:author="Eric" w:date="2014-11-14T09:02:00Z" w:initials="E">
    <w:p w:rsidR="002B77DD" w:rsidRDefault="002B77DD">
      <w:pPr>
        <w:pStyle w:val="CommentText"/>
      </w:pPr>
      <w:r>
        <w:rPr>
          <w:rStyle w:val="CommentReference"/>
        </w:rPr>
        <w:annotationRef/>
      </w:r>
      <w:r>
        <w:t xml:space="preserve">Poorly written.  List out the test cases.  What are the </w:t>
      </w:r>
      <w:proofErr w:type="spellStart"/>
      <w:r>
        <w:t>boundry</w:t>
      </w:r>
      <w:proofErr w:type="spellEnd"/>
      <w:r>
        <w:t xml:space="preserve"> conditions.  What makes a bad username, password and email.</w:t>
      </w:r>
    </w:p>
  </w:comment>
  <w:comment w:id="5" w:author="Eric" w:date="2014-11-14T09:01:00Z" w:initials="E">
    <w:p w:rsidR="002B77DD" w:rsidRDefault="002B77DD">
      <w:pPr>
        <w:pStyle w:val="CommentText"/>
      </w:pPr>
      <w:r>
        <w:rPr>
          <w:rStyle w:val="CommentReference"/>
        </w:rPr>
        <w:annotationRef/>
      </w:r>
      <w:r>
        <w:t xml:space="preserve">Need cases for all possible bad usernames and bad passwords.  </w:t>
      </w:r>
      <w:proofErr w:type="spellStart"/>
      <w:r>
        <w:t>Eg</w:t>
      </w:r>
      <w:proofErr w:type="spellEnd"/>
      <w:r>
        <w:t xml:space="preserve">.  </w:t>
      </w:r>
      <w:proofErr w:type="gramStart"/>
      <w:r>
        <w:t>username</w:t>
      </w:r>
      <w:proofErr w:type="gramEnd"/>
      <w:r>
        <w:t xml:space="preserve"> must be at least 3 char.  Test with 2 chars, test with 3 chars.</w:t>
      </w:r>
    </w:p>
  </w:comment>
  <w:comment w:id="9" w:author="Eric" w:date="2014-11-14T08:59:00Z" w:initials="E">
    <w:p w:rsidR="002B77DD" w:rsidRDefault="002B77DD">
      <w:pPr>
        <w:pStyle w:val="CommentText"/>
      </w:pPr>
      <w:r>
        <w:rPr>
          <w:rStyle w:val="CommentReference"/>
        </w:rPr>
        <w:annotationRef/>
      </w:r>
      <w:r>
        <w:t>Need to test that all the buttons in the menu work.</w:t>
      </w:r>
    </w:p>
  </w:comment>
  <w:comment w:id="12" w:author="David Parker Dell" w:date="2014-11-13T20:44:00Z" w:initials="DPD">
    <w:p w:rsidR="002B77DD" w:rsidRDefault="002B77DD">
      <w:pPr>
        <w:pStyle w:val="CommentText"/>
      </w:pPr>
      <w:r>
        <w:rPr>
          <w:rStyle w:val="CommentReference"/>
        </w:rPr>
        <w:annotationRef/>
      </w:r>
      <w:r>
        <w:t>Changes I made, I broke original text up and expanded</w:t>
      </w:r>
    </w:p>
  </w:comment>
  <w:comment w:id="11" w:author="Eric" w:date="2014-11-14T09:06:00Z" w:initials="E">
    <w:p w:rsidR="002B77DD" w:rsidRDefault="002B77DD">
      <w:pPr>
        <w:pStyle w:val="CommentText"/>
      </w:pPr>
      <w:r>
        <w:rPr>
          <w:rStyle w:val="CommentReference"/>
        </w:rPr>
        <w:annotationRef/>
      </w:r>
      <w:r>
        <w:t xml:space="preserve">This is not test data </w:t>
      </w:r>
      <w:proofErr w:type="spellStart"/>
      <w:r>
        <w:t>nad</w:t>
      </w:r>
      <w:proofErr w:type="spellEnd"/>
      <w:r>
        <w:t xml:space="preserve"> expected results.  You are just listing the steps in the Use case.  Redo with test data and expected results.</w:t>
      </w:r>
    </w:p>
    <w:p w:rsidR="002B77DD" w:rsidRDefault="002B77DD">
      <w:pPr>
        <w:pStyle w:val="CommentText"/>
      </w:pPr>
    </w:p>
    <w:p w:rsidR="002B77DD" w:rsidRDefault="002B77DD">
      <w:pPr>
        <w:pStyle w:val="CommentText"/>
      </w:pPr>
      <w:r>
        <w:t xml:space="preserve">Test public excursions, private excursions, internet on, internet off. </w:t>
      </w:r>
      <w:proofErr w:type="gramStart"/>
      <w:r>
        <w:t>cancel</w:t>
      </w:r>
      <w:proofErr w:type="gramEnd"/>
      <w:r>
        <w:t xml:space="preserve"> button.  </w:t>
      </w:r>
    </w:p>
  </w:comment>
  <w:comment w:id="13" w:author="Eric" w:date="2014-11-14T09:08:00Z" w:initials="E">
    <w:p w:rsidR="002B77DD" w:rsidRDefault="002B77DD">
      <w:pPr>
        <w:pStyle w:val="CommentText"/>
      </w:pPr>
      <w:r>
        <w:rPr>
          <w:rStyle w:val="CommentReference"/>
        </w:rPr>
        <w:annotationRef/>
      </w:r>
      <w:r>
        <w:t>Test if GPS is off. Test if phone is out of range.  Test if button is pressed when already recording.</w:t>
      </w:r>
    </w:p>
  </w:comment>
  <w:comment w:id="14" w:author="Eric" w:date="2014-11-14T09:08:00Z" w:initials="E">
    <w:p w:rsidR="002B77DD" w:rsidRDefault="002B77DD">
      <w:pPr>
        <w:pStyle w:val="CommentText"/>
      </w:pPr>
      <w:r>
        <w:rPr>
          <w:rStyle w:val="CommentReference"/>
        </w:rPr>
        <w:annotationRef/>
      </w:r>
      <w:proofErr w:type="gramStart"/>
      <w:r>
        <w:t>not</w:t>
      </w:r>
      <w:proofErr w:type="gramEnd"/>
      <w:r>
        <w:t xml:space="preserve"> a test case.</w:t>
      </w:r>
    </w:p>
  </w:comment>
  <w:comment w:id="15" w:author="Eric" w:date="2014-11-14T09:10:00Z" w:initials="E">
    <w:p w:rsidR="002B77DD" w:rsidRDefault="002B77DD">
      <w:pPr>
        <w:pStyle w:val="CommentText"/>
      </w:pPr>
      <w:r>
        <w:rPr>
          <w:rStyle w:val="CommentReference"/>
        </w:rPr>
        <w:annotationRef/>
      </w:r>
      <w:r>
        <w:t xml:space="preserve">You need to test the </w:t>
      </w:r>
      <w:proofErr w:type="spellStart"/>
      <w:r>
        <w:t>fleds</w:t>
      </w:r>
      <w:proofErr w:type="spellEnd"/>
      <w:r>
        <w:t xml:space="preserve"> on the observation screen.</w:t>
      </w:r>
    </w:p>
  </w:comment>
  <w:comment w:id="16" w:author="Eric" w:date="2014-11-14T09:10:00Z" w:initials="E">
    <w:p w:rsidR="002B77DD" w:rsidRDefault="002B77DD">
      <w:pPr>
        <w:pStyle w:val="CommentText"/>
      </w:pPr>
      <w:r>
        <w:rPr>
          <w:rStyle w:val="CommentReference"/>
        </w:rPr>
        <w:annotationRef/>
      </w:r>
      <w:r>
        <w:t>Redo</w:t>
      </w:r>
    </w:p>
  </w:comment>
  <w:comment w:id="18" w:author="David Parker Dell" w:date="2014-11-13T20:46:00Z" w:initials="DPD">
    <w:p w:rsidR="002B77DD" w:rsidRDefault="002B77DD">
      <w:pPr>
        <w:pStyle w:val="CommentText"/>
      </w:pPr>
      <w:r>
        <w:rPr>
          <w:rStyle w:val="CommentReference"/>
        </w:rPr>
        <w:annotationRef/>
      </w:r>
      <w:r>
        <w:t xml:space="preserve">I inserted </w:t>
      </w:r>
      <w:proofErr w:type="gramStart"/>
      <w:r>
        <w:t>this  and</w:t>
      </w:r>
      <w:proofErr w:type="gramEnd"/>
      <w:r>
        <w:t xml:space="preserve"> created a sub category to be checked while completing this step</w:t>
      </w:r>
    </w:p>
  </w:comment>
  <w:comment w:id="17" w:author="Eric" w:date="2014-11-14T09:12:00Z" w:initials="E">
    <w:p w:rsidR="002B77DD" w:rsidRDefault="002B77DD">
      <w:pPr>
        <w:pStyle w:val="CommentText"/>
      </w:pPr>
      <w:r>
        <w:rPr>
          <w:rStyle w:val="CommentReference"/>
        </w:rPr>
        <w:annotationRef/>
      </w:r>
      <w:r>
        <w:t>Each line should be a separate test case.  Test data -&gt; expected results.</w:t>
      </w:r>
    </w:p>
  </w:comment>
  <w:comment w:id="19" w:author="David Parker Dell" w:date="2014-11-14T09:11:00Z" w:initials="DPD">
    <w:p w:rsidR="002B77DD" w:rsidRDefault="002B77DD">
      <w:pPr>
        <w:pStyle w:val="CommentText"/>
      </w:pPr>
      <w:r>
        <w:rPr>
          <w:rStyle w:val="CommentReference"/>
        </w:rPr>
        <w:annotationRef/>
      </w:r>
      <w:r>
        <w:t>Should anything else be added?  Test if the button is pressed when already stopped.  Does it crash?</w:t>
      </w:r>
    </w:p>
  </w:comment>
  <w:comment w:id="20" w:author="Eric" w:date="2014-11-14T09:13:00Z" w:initials="E">
    <w:p w:rsidR="002B77DD" w:rsidRDefault="002B77DD">
      <w:pPr>
        <w:pStyle w:val="CommentText"/>
      </w:pPr>
      <w:r>
        <w:rPr>
          <w:rStyle w:val="CommentReference"/>
        </w:rPr>
        <w:annotationRef/>
      </w:r>
      <w:r>
        <w:t>This is a precondition.</w:t>
      </w:r>
    </w:p>
  </w:comment>
  <w:comment w:id="21" w:author="Eric" w:date="2014-11-14T09:13:00Z" w:initials="E">
    <w:p w:rsidR="002B77DD" w:rsidRDefault="002B77DD">
      <w:pPr>
        <w:pStyle w:val="CommentText"/>
      </w:pPr>
      <w:r>
        <w:rPr>
          <w:rStyle w:val="CommentReference"/>
        </w:rPr>
        <w:annotationRef/>
      </w:r>
      <w:r>
        <w:t xml:space="preserve">For each of these test cases, exit the form and re-enter to make sure changes are </w:t>
      </w:r>
      <w:proofErr w:type="spellStart"/>
      <w:r>
        <w:t>persisitant</w:t>
      </w:r>
      <w:proofErr w:type="spellEnd"/>
      <w:r>
        <w:t>.</w:t>
      </w:r>
    </w:p>
  </w:comment>
  <w:comment w:id="22" w:author="Eric" w:date="2014-11-14T09:15:00Z" w:initials="E">
    <w:p w:rsidR="002B77DD" w:rsidRDefault="002B77DD">
      <w:pPr>
        <w:pStyle w:val="CommentText"/>
      </w:pPr>
      <w:r>
        <w:rPr>
          <w:rStyle w:val="CommentReference"/>
        </w:rPr>
        <w:annotationRef/>
      </w:r>
      <w:proofErr w:type="gramStart"/>
      <w:r>
        <w:t>this</w:t>
      </w:r>
      <w:proofErr w:type="gramEnd"/>
      <w:r>
        <w:t xml:space="preserve"> is part of the test case.</w:t>
      </w:r>
    </w:p>
  </w:comment>
  <w:comment w:id="23" w:author="Eric" w:date="2014-11-14T09:17:00Z" w:initials="E">
    <w:p w:rsidR="002B77DD" w:rsidRDefault="002B77DD">
      <w:pPr>
        <w:pStyle w:val="CommentText"/>
      </w:pPr>
      <w:r>
        <w:rPr>
          <w:rStyle w:val="CommentReference"/>
        </w:rPr>
        <w:annotationRef/>
      </w:r>
      <w:r>
        <w:t xml:space="preserve">For each of these cases, after making changes specify how you will verify that the changes are </w:t>
      </w:r>
      <w:proofErr w:type="spellStart"/>
      <w:r>
        <w:t>persistant</w:t>
      </w:r>
      <w:proofErr w:type="spellEnd"/>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77DD" w:rsidRDefault="002B77DD" w:rsidP="009F0AC8">
      <w:pPr>
        <w:spacing w:after="0" w:line="240" w:lineRule="auto"/>
      </w:pPr>
      <w:r>
        <w:separator/>
      </w:r>
    </w:p>
  </w:endnote>
  <w:endnote w:type="continuationSeparator" w:id="0">
    <w:p w:rsidR="002B77DD" w:rsidRDefault="002B77DD" w:rsidP="009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117876"/>
      <w:docPartObj>
        <w:docPartGallery w:val="Page Numbers (Bottom of Page)"/>
        <w:docPartUnique/>
      </w:docPartObj>
    </w:sdtPr>
    <w:sdtEndPr>
      <w:rPr>
        <w:noProof/>
      </w:rPr>
    </w:sdtEndPr>
    <w:sdtContent>
      <w:p w:rsidR="002B77DD" w:rsidRDefault="002B77DD">
        <w:pPr>
          <w:pStyle w:val="Footer"/>
          <w:jc w:val="right"/>
        </w:pPr>
        <w:r>
          <w:fldChar w:fldCharType="begin"/>
        </w:r>
        <w:r>
          <w:instrText xml:space="preserve"> PAGE   \* MERGEFORMAT </w:instrText>
        </w:r>
        <w:r>
          <w:fldChar w:fldCharType="separate"/>
        </w:r>
        <w:r w:rsidR="00E6039C">
          <w:rPr>
            <w:noProof/>
          </w:rPr>
          <w:t>1</w:t>
        </w:r>
        <w:r>
          <w:rPr>
            <w:noProof/>
          </w:rPr>
          <w:fldChar w:fldCharType="end"/>
        </w:r>
      </w:p>
    </w:sdtContent>
  </w:sdt>
  <w:p w:rsidR="002B77DD" w:rsidRDefault="002B77D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77DD" w:rsidRDefault="002B77DD" w:rsidP="009F0AC8">
      <w:pPr>
        <w:spacing w:after="0" w:line="240" w:lineRule="auto"/>
      </w:pPr>
      <w:r>
        <w:separator/>
      </w:r>
    </w:p>
  </w:footnote>
  <w:footnote w:type="continuationSeparator" w:id="0">
    <w:p w:rsidR="002B77DD" w:rsidRDefault="002B77DD" w:rsidP="009F0AC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609D1"/>
    <w:multiLevelType w:val="hybridMultilevel"/>
    <w:tmpl w:val="7E76F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598286E"/>
    <w:multiLevelType w:val="hybridMultilevel"/>
    <w:tmpl w:val="9E7A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962F57"/>
    <w:multiLevelType w:val="hybridMultilevel"/>
    <w:tmpl w:val="3C0E4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523CC1"/>
    <w:multiLevelType w:val="hybridMultilevel"/>
    <w:tmpl w:val="F8E4F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C33089"/>
    <w:multiLevelType w:val="hybridMultilevel"/>
    <w:tmpl w:val="5FFCC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4D0BCD"/>
    <w:multiLevelType w:val="hybridMultilevel"/>
    <w:tmpl w:val="D1BC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A7066"/>
    <w:multiLevelType w:val="hybridMultilevel"/>
    <w:tmpl w:val="95F69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7476C"/>
    <w:multiLevelType w:val="hybridMultilevel"/>
    <w:tmpl w:val="76EE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535938"/>
    <w:multiLevelType w:val="hybridMultilevel"/>
    <w:tmpl w:val="BD226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E0F78"/>
    <w:multiLevelType w:val="hybridMultilevel"/>
    <w:tmpl w:val="C0DC5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BA5FF6"/>
    <w:multiLevelType w:val="hybridMultilevel"/>
    <w:tmpl w:val="3AAC2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FE2691"/>
    <w:multiLevelType w:val="hybridMultilevel"/>
    <w:tmpl w:val="80F24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C82996"/>
    <w:multiLevelType w:val="hybridMultilevel"/>
    <w:tmpl w:val="E294CA2C"/>
    <w:lvl w:ilvl="0" w:tplc="F33AB3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E52446"/>
    <w:multiLevelType w:val="hybridMultilevel"/>
    <w:tmpl w:val="4306C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883286"/>
    <w:multiLevelType w:val="hybridMultilevel"/>
    <w:tmpl w:val="0C6CEC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3BF6EE2"/>
    <w:multiLevelType w:val="hybridMultilevel"/>
    <w:tmpl w:val="24AAD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8021DA"/>
    <w:multiLevelType w:val="hybridMultilevel"/>
    <w:tmpl w:val="BA2A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B35774"/>
    <w:multiLevelType w:val="hybridMultilevel"/>
    <w:tmpl w:val="A678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4313FE"/>
    <w:multiLevelType w:val="hybridMultilevel"/>
    <w:tmpl w:val="C26C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F1846"/>
    <w:multiLevelType w:val="hybridMultilevel"/>
    <w:tmpl w:val="49E2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925C95"/>
    <w:multiLevelType w:val="hybridMultilevel"/>
    <w:tmpl w:val="D958B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B65B47"/>
    <w:multiLevelType w:val="hybridMultilevel"/>
    <w:tmpl w:val="176A9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B01391E"/>
    <w:multiLevelType w:val="hybridMultilevel"/>
    <w:tmpl w:val="CA663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3"/>
  </w:num>
  <w:num w:numId="4">
    <w:abstractNumId w:val="9"/>
  </w:num>
  <w:num w:numId="5">
    <w:abstractNumId w:val="14"/>
  </w:num>
  <w:num w:numId="6">
    <w:abstractNumId w:val="6"/>
  </w:num>
  <w:num w:numId="7">
    <w:abstractNumId w:val="18"/>
  </w:num>
  <w:num w:numId="8">
    <w:abstractNumId w:val="17"/>
  </w:num>
  <w:num w:numId="9">
    <w:abstractNumId w:val="4"/>
  </w:num>
  <w:num w:numId="10">
    <w:abstractNumId w:val="21"/>
  </w:num>
  <w:num w:numId="11">
    <w:abstractNumId w:val="8"/>
  </w:num>
  <w:num w:numId="12">
    <w:abstractNumId w:val="5"/>
  </w:num>
  <w:num w:numId="13">
    <w:abstractNumId w:val="15"/>
  </w:num>
  <w:num w:numId="14">
    <w:abstractNumId w:val="10"/>
  </w:num>
  <w:num w:numId="15">
    <w:abstractNumId w:val="22"/>
  </w:num>
  <w:num w:numId="16">
    <w:abstractNumId w:val="16"/>
  </w:num>
  <w:num w:numId="17">
    <w:abstractNumId w:val="2"/>
  </w:num>
  <w:num w:numId="18">
    <w:abstractNumId w:val="1"/>
  </w:num>
  <w:num w:numId="19">
    <w:abstractNumId w:val="7"/>
  </w:num>
  <w:num w:numId="20">
    <w:abstractNumId w:val="11"/>
  </w:num>
  <w:num w:numId="21">
    <w:abstractNumId w:val="12"/>
  </w:num>
  <w:num w:numId="22">
    <w:abstractNumId w:val="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883"/>
    <w:rsid w:val="00011883"/>
    <w:rsid w:val="00062F12"/>
    <w:rsid w:val="00095499"/>
    <w:rsid w:val="000C37FB"/>
    <w:rsid w:val="000D0F4B"/>
    <w:rsid w:val="000F5D40"/>
    <w:rsid w:val="001014EB"/>
    <w:rsid w:val="001D0A29"/>
    <w:rsid w:val="001E692C"/>
    <w:rsid w:val="00204AD5"/>
    <w:rsid w:val="002151E0"/>
    <w:rsid w:val="002605C0"/>
    <w:rsid w:val="002A64F1"/>
    <w:rsid w:val="002B77DD"/>
    <w:rsid w:val="002D1A71"/>
    <w:rsid w:val="00385BE3"/>
    <w:rsid w:val="003C7BDF"/>
    <w:rsid w:val="00410A79"/>
    <w:rsid w:val="004544FA"/>
    <w:rsid w:val="0045765F"/>
    <w:rsid w:val="00500F76"/>
    <w:rsid w:val="005B4831"/>
    <w:rsid w:val="005E588C"/>
    <w:rsid w:val="006B5EC8"/>
    <w:rsid w:val="00780420"/>
    <w:rsid w:val="00812C9A"/>
    <w:rsid w:val="009440E0"/>
    <w:rsid w:val="009879B6"/>
    <w:rsid w:val="009951B8"/>
    <w:rsid w:val="009F0AC8"/>
    <w:rsid w:val="00B10E4F"/>
    <w:rsid w:val="00BB39D9"/>
    <w:rsid w:val="00BC706E"/>
    <w:rsid w:val="00BE02F9"/>
    <w:rsid w:val="00C6242F"/>
    <w:rsid w:val="00D02323"/>
    <w:rsid w:val="00D61064"/>
    <w:rsid w:val="00E6039C"/>
    <w:rsid w:val="00E93AAB"/>
    <w:rsid w:val="00EA2308"/>
    <w:rsid w:val="00EA3156"/>
    <w:rsid w:val="00EC011F"/>
    <w:rsid w:val="00F603CB"/>
    <w:rsid w:val="00F7731B"/>
    <w:rsid w:val="00FA4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2F9"/>
    <w:rPr>
      <w:color w:val="0000FF" w:themeColor="hyperlink"/>
      <w:u w:val="single"/>
    </w:rPr>
  </w:style>
  <w:style w:type="paragraph" w:styleId="NoSpacing">
    <w:name w:val="No Spacing"/>
    <w:link w:val="NoSpacingChar"/>
    <w:uiPriority w:val="1"/>
    <w:qFormat/>
    <w:rsid w:val="000F5D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D40"/>
    <w:rPr>
      <w:rFonts w:eastAsiaTheme="minorEastAsia"/>
      <w:lang w:eastAsia="ja-JP"/>
    </w:rPr>
  </w:style>
  <w:style w:type="paragraph" w:styleId="BalloonText">
    <w:name w:val="Balloon Text"/>
    <w:basedOn w:val="Normal"/>
    <w:link w:val="BalloonTextChar"/>
    <w:uiPriority w:val="99"/>
    <w:semiHidden/>
    <w:unhideWhenUsed/>
    <w:rsid w:val="000F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D40"/>
    <w:rPr>
      <w:rFonts w:ascii="Tahoma" w:hAnsi="Tahoma" w:cs="Tahoma"/>
      <w:sz w:val="16"/>
      <w:szCs w:val="16"/>
    </w:rPr>
  </w:style>
  <w:style w:type="paragraph" w:styleId="Header">
    <w:name w:val="header"/>
    <w:basedOn w:val="Normal"/>
    <w:link w:val="HeaderChar"/>
    <w:uiPriority w:val="99"/>
    <w:unhideWhenUsed/>
    <w:rsid w:val="009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AC8"/>
  </w:style>
  <w:style w:type="paragraph" w:styleId="Footer">
    <w:name w:val="footer"/>
    <w:basedOn w:val="Normal"/>
    <w:link w:val="FooterChar"/>
    <w:uiPriority w:val="99"/>
    <w:unhideWhenUsed/>
    <w:rsid w:val="009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AC8"/>
  </w:style>
  <w:style w:type="paragraph" w:styleId="ListParagraph">
    <w:name w:val="List Paragraph"/>
    <w:basedOn w:val="Normal"/>
    <w:uiPriority w:val="34"/>
    <w:qFormat/>
    <w:rsid w:val="00BB39D9"/>
    <w:pPr>
      <w:ind w:left="720"/>
      <w:contextualSpacing/>
    </w:pPr>
  </w:style>
  <w:style w:type="character" w:styleId="CommentReference">
    <w:name w:val="annotation reference"/>
    <w:basedOn w:val="DefaultParagraphFont"/>
    <w:uiPriority w:val="99"/>
    <w:semiHidden/>
    <w:unhideWhenUsed/>
    <w:rsid w:val="00500F76"/>
    <w:rPr>
      <w:sz w:val="16"/>
      <w:szCs w:val="16"/>
    </w:rPr>
  </w:style>
  <w:style w:type="paragraph" w:styleId="CommentText">
    <w:name w:val="annotation text"/>
    <w:basedOn w:val="Normal"/>
    <w:link w:val="CommentTextChar"/>
    <w:uiPriority w:val="99"/>
    <w:semiHidden/>
    <w:unhideWhenUsed/>
    <w:rsid w:val="00500F76"/>
    <w:pPr>
      <w:spacing w:line="240" w:lineRule="auto"/>
    </w:pPr>
    <w:rPr>
      <w:sz w:val="20"/>
      <w:szCs w:val="20"/>
    </w:rPr>
  </w:style>
  <w:style w:type="character" w:customStyle="1" w:styleId="CommentTextChar">
    <w:name w:val="Comment Text Char"/>
    <w:basedOn w:val="DefaultParagraphFont"/>
    <w:link w:val="CommentText"/>
    <w:uiPriority w:val="99"/>
    <w:semiHidden/>
    <w:rsid w:val="00500F76"/>
    <w:rPr>
      <w:sz w:val="20"/>
      <w:szCs w:val="20"/>
    </w:rPr>
  </w:style>
  <w:style w:type="paragraph" w:styleId="CommentSubject">
    <w:name w:val="annotation subject"/>
    <w:basedOn w:val="CommentText"/>
    <w:next w:val="CommentText"/>
    <w:link w:val="CommentSubjectChar"/>
    <w:uiPriority w:val="99"/>
    <w:semiHidden/>
    <w:unhideWhenUsed/>
    <w:rsid w:val="00500F76"/>
    <w:rPr>
      <w:b/>
      <w:bCs/>
    </w:rPr>
  </w:style>
  <w:style w:type="character" w:customStyle="1" w:styleId="CommentSubjectChar">
    <w:name w:val="Comment Subject Char"/>
    <w:basedOn w:val="CommentTextChar"/>
    <w:link w:val="CommentSubject"/>
    <w:uiPriority w:val="99"/>
    <w:semiHidden/>
    <w:rsid w:val="00500F7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02F9"/>
    <w:rPr>
      <w:color w:val="0000FF" w:themeColor="hyperlink"/>
      <w:u w:val="single"/>
    </w:rPr>
  </w:style>
  <w:style w:type="paragraph" w:styleId="NoSpacing">
    <w:name w:val="No Spacing"/>
    <w:link w:val="NoSpacingChar"/>
    <w:uiPriority w:val="1"/>
    <w:qFormat/>
    <w:rsid w:val="000F5D4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D40"/>
    <w:rPr>
      <w:rFonts w:eastAsiaTheme="minorEastAsia"/>
      <w:lang w:eastAsia="ja-JP"/>
    </w:rPr>
  </w:style>
  <w:style w:type="paragraph" w:styleId="BalloonText">
    <w:name w:val="Balloon Text"/>
    <w:basedOn w:val="Normal"/>
    <w:link w:val="BalloonTextChar"/>
    <w:uiPriority w:val="99"/>
    <w:semiHidden/>
    <w:unhideWhenUsed/>
    <w:rsid w:val="000F5D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D40"/>
    <w:rPr>
      <w:rFonts w:ascii="Tahoma" w:hAnsi="Tahoma" w:cs="Tahoma"/>
      <w:sz w:val="16"/>
      <w:szCs w:val="16"/>
    </w:rPr>
  </w:style>
  <w:style w:type="paragraph" w:styleId="Header">
    <w:name w:val="header"/>
    <w:basedOn w:val="Normal"/>
    <w:link w:val="HeaderChar"/>
    <w:uiPriority w:val="99"/>
    <w:unhideWhenUsed/>
    <w:rsid w:val="009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0AC8"/>
  </w:style>
  <w:style w:type="paragraph" w:styleId="Footer">
    <w:name w:val="footer"/>
    <w:basedOn w:val="Normal"/>
    <w:link w:val="FooterChar"/>
    <w:uiPriority w:val="99"/>
    <w:unhideWhenUsed/>
    <w:rsid w:val="009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0AC8"/>
  </w:style>
  <w:style w:type="paragraph" w:styleId="ListParagraph">
    <w:name w:val="List Paragraph"/>
    <w:basedOn w:val="Normal"/>
    <w:uiPriority w:val="34"/>
    <w:qFormat/>
    <w:rsid w:val="00BB39D9"/>
    <w:pPr>
      <w:ind w:left="720"/>
      <w:contextualSpacing/>
    </w:pPr>
  </w:style>
  <w:style w:type="character" w:styleId="CommentReference">
    <w:name w:val="annotation reference"/>
    <w:basedOn w:val="DefaultParagraphFont"/>
    <w:uiPriority w:val="99"/>
    <w:semiHidden/>
    <w:unhideWhenUsed/>
    <w:rsid w:val="00500F76"/>
    <w:rPr>
      <w:sz w:val="16"/>
      <w:szCs w:val="16"/>
    </w:rPr>
  </w:style>
  <w:style w:type="paragraph" w:styleId="CommentText">
    <w:name w:val="annotation text"/>
    <w:basedOn w:val="Normal"/>
    <w:link w:val="CommentTextChar"/>
    <w:uiPriority w:val="99"/>
    <w:semiHidden/>
    <w:unhideWhenUsed/>
    <w:rsid w:val="00500F76"/>
    <w:pPr>
      <w:spacing w:line="240" w:lineRule="auto"/>
    </w:pPr>
    <w:rPr>
      <w:sz w:val="20"/>
      <w:szCs w:val="20"/>
    </w:rPr>
  </w:style>
  <w:style w:type="character" w:customStyle="1" w:styleId="CommentTextChar">
    <w:name w:val="Comment Text Char"/>
    <w:basedOn w:val="DefaultParagraphFont"/>
    <w:link w:val="CommentText"/>
    <w:uiPriority w:val="99"/>
    <w:semiHidden/>
    <w:rsid w:val="00500F76"/>
    <w:rPr>
      <w:sz w:val="20"/>
      <w:szCs w:val="20"/>
    </w:rPr>
  </w:style>
  <w:style w:type="paragraph" w:styleId="CommentSubject">
    <w:name w:val="annotation subject"/>
    <w:basedOn w:val="CommentText"/>
    <w:next w:val="CommentText"/>
    <w:link w:val="CommentSubjectChar"/>
    <w:uiPriority w:val="99"/>
    <w:semiHidden/>
    <w:unhideWhenUsed/>
    <w:rsid w:val="00500F76"/>
    <w:rPr>
      <w:b/>
      <w:bCs/>
    </w:rPr>
  </w:style>
  <w:style w:type="character" w:customStyle="1" w:styleId="CommentSubjectChar">
    <w:name w:val="Comment Subject Char"/>
    <w:basedOn w:val="CommentTextChar"/>
    <w:link w:val="CommentSubject"/>
    <w:uiPriority w:val="99"/>
    <w:semiHidden/>
    <w:rsid w:val="00500F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05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r8ocw0-euOo" TargetMode="External"/><Relationship Id="rId12" Type="http://schemas.openxmlformats.org/officeDocument/2006/relationships/hyperlink" Target="http://bc-followme.azurewebsites.net/documents.html"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bridgewater.axosoft.com"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2014-11-03T00:00:00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2123</Words>
  <Characters>12105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 Case Document</vt:lpstr>
    </vt:vector>
  </TitlesOfParts>
  <Company>BCFollowMe Mobile Application</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Document</dc:title>
  <dc:creator>Dylan McGraw, Brandon Larsen, and Paul Rachner</dc:creator>
  <cp:lastModifiedBy>Eric</cp:lastModifiedBy>
  <cp:revision>2</cp:revision>
  <dcterms:created xsi:type="dcterms:W3CDTF">2014-11-14T14:21:00Z</dcterms:created>
  <dcterms:modified xsi:type="dcterms:W3CDTF">2014-11-14T14:21:00Z</dcterms:modified>
</cp:coreProperties>
</file>