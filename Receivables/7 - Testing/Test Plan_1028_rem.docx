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408B0" w14:textId="77777777" w:rsidR="005B1F84" w:rsidRDefault="00011883">
      <w:pPr>
        <w:rPr>
          <w:ins w:id="0" w:author="Eric" w:date="2014-10-28T07:31:00Z"/>
          <w:rFonts w:ascii="Times New Roman" w:hAnsi="Times New Roman" w:cs="Times New Roman"/>
          <w:sz w:val="24"/>
          <w:szCs w:val="24"/>
        </w:rPr>
      </w:pPr>
      <w:bookmarkStart w:id="1" w:name="_GoBack"/>
      <w:bookmarkEnd w:id="1"/>
      <w:r w:rsidRPr="00726B0E">
        <w:rPr>
          <w:rFonts w:ascii="Times New Roman" w:hAnsi="Times New Roman" w:cs="Times New Roman"/>
          <w:b/>
          <w:sz w:val="24"/>
          <w:szCs w:val="24"/>
        </w:rPr>
        <w:t>Introduction</w:t>
      </w:r>
    </w:p>
    <w:p w14:paraId="7E0BFF25" w14:textId="77777777" w:rsidR="00726B0E" w:rsidRDefault="00011883">
      <w:pPr>
        <w:rPr>
          <w:ins w:id="2" w:author="Eric" w:date="2014-10-28T07:41:00Z"/>
          <w:rFonts w:ascii="Times New Roman" w:hAnsi="Times New Roman" w:cs="Times New Roman"/>
          <w:sz w:val="24"/>
          <w:szCs w:val="24"/>
        </w:rPr>
      </w:pPr>
      <w:r>
        <w:rPr>
          <w:rFonts w:ascii="Times New Roman" w:hAnsi="Times New Roman" w:cs="Times New Roman"/>
          <w:sz w:val="24"/>
          <w:szCs w:val="24"/>
        </w:rPr>
        <w:t xml:space="preserve"> The purpose of testing this mobile application is to make sure it is working properly before presenting it to our clients for use. Our goal is to get all the bugs out of the program so that it will run </w:t>
      </w:r>
      <w:r w:rsidRPr="00726B0E">
        <w:rPr>
          <w:rFonts w:ascii="Times New Roman" w:hAnsi="Times New Roman" w:cs="Times New Roman"/>
          <w:strike/>
          <w:sz w:val="24"/>
          <w:szCs w:val="24"/>
        </w:rPr>
        <w:t>the way the developers want it to run</w:t>
      </w:r>
      <w:ins w:id="3" w:author="Eric" w:date="2014-10-28T07:37:00Z">
        <w:r w:rsidR="00726B0E">
          <w:rPr>
            <w:rFonts w:ascii="Times New Roman" w:hAnsi="Times New Roman" w:cs="Times New Roman"/>
            <w:sz w:val="24"/>
            <w:szCs w:val="24"/>
          </w:rPr>
          <w:t xml:space="preserve"> according to the specification</w:t>
        </w:r>
      </w:ins>
      <w:r>
        <w:rPr>
          <w:rFonts w:ascii="Times New Roman" w:hAnsi="Times New Roman" w:cs="Times New Roman"/>
          <w:sz w:val="24"/>
          <w:szCs w:val="24"/>
        </w:rPr>
        <w:t xml:space="preserve">. </w:t>
      </w:r>
      <w:commentRangeStart w:id="4"/>
      <w:r w:rsidRPr="00726B0E">
        <w:rPr>
          <w:rFonts w:ascii="Times New Roman" w:hAnsi="Times New Roman" w:cs="Times New Roman"/>
          <w:strike/>
          <w:sz w:val="24"/>
          <w:szCs w:val="24"/>
        </w:rPr>
        <w:t>Getting all of the bugs out of the code will help the application run smoothly and effectively</w:t>
      </w:r>
      <w:r>
        <w:rPr>
          <w:rFonts w:ascii="Times New Roman" w:hAnsi="Times New Roman" w:cs="Times New Roman"/>
          <w:sz w:val="24"/>
          <w:szCs w:val="24"/>
        </w:rPr>
        <w:t>.</w:t>
      </w:r>
      <w:r w:rsidR="009951B8">
        <w:rPr>
          <w:rFonts w:ascii="Times New Roman" w:hAnsi="Times New Roman" w:cs="Times New Roman"/>
          <w:sz w:val="24"/>
          <w:szCs w:val="24"/>
        </w:rPr>
        <w:t xml:space="preserve"> </w:t>
      </w:r>
      <w:r w:rsidR="009951B8" w:rsidRPr="00726B0E">
        <w:rPr>
          <w:rFonts w:ascii="Times New Roman" w:hAnsi="Times New Roman" w:cs="Times New Roman"/>
          <w:strike/>
          <w:sz w:val="24"/>
          <w:szCs w:val="24"/>
        </w:rPr>
        <w:t>Some</w:t>
      </w:r>
      <w:r w:rsidR="009951B8">
        <w:rPr>
          <w:rFonts w:ascii="Times New Roman" w:hAnsi="Times New Roman" w:cs="Times New Roman"/>
          <w:sz w:val="24"/>
          <w:szCs w:val="24"/>
        </w:rPr>
        <w:t xml:space="preserve"> </w:t>
      </w:r>
      <w:commentRangeEnd w:id="4"/>
      <w:r w:rsidR="00726B0E">
        <w:rPr>
          <w:rStyle w:val="CommentReference"/>
        </w:rPr>
        <w:commentReference w:id="4"/>
      </w:r>
    </w:p>
    <w:p w14:paraId="46A23122" w14:textId="5743CF4D" w:rsidR="00726B0E" w:rsidRDefault="00726B0E">
      <w:pPr>
        <w:rPr>
          <w:ins w:id="5" w:author="Eric" w:date="2014-10-28T07:41:00Z"/>
          <w:rFonts w:ascii="Times New Roman" w:hAnsi="Times New Roman" w:cs="Times New Roman"/>
          <w:sz w:val="24"/>
          <w:szCs w:val="24"/>
        </w:rPr>
      </w:pPr>
      <w:ins w:id="6" w:author="Eric" w:date="2014-10-28T07:41:00Z">
        <w:r>
          <w:rPr>
            <w:rFonts w:ascii="Times New Roman" w:hAnsi="Times New Roman" w:cs="Times New Roman"/>
            <w:sz w:val="24"/>
            <w:szCs w:val="24"/>
          </w:rPr>
          <w:t>Constraints</w:t>
        </w:r>
      </w:ins>
    </w:p>
    <w:p w14:paraId="53DE0B86" w14:textId="15DEC5D8" w:rsidR="00726B0E" w:rsidRDefault="00726B0E">
      <w:pPr>
        <w:rPr>
          <w:rFonts w:ascii="Times New Roman" w:hAnsi="Times New Roman" w:cs="Times New Roman"/>
          <w:sz w:val="24"/>
          <w:szCs w:val="24"/>
        </w:rPr>
      </w:pPr>
      <w:ins w:id="7" w:author="Eric" w:date="2014-10-28T07:38:00Z">
        <w:r>
          <w:rPr>
            <w:rFonts w:ascii="Times New Roman" w:hAnsi="Times New Roman" w:cs="Times New Roman"/>
            <w:sz w:val="24"/>
            <w:szCs w:val="24"/>
          </w:rPr>
          <w:t xml:space="preserve">One </w:t>
        </w:r>
      </w:ins>
      <w:r w:rsidR="009951B8">
        <w:rPr>
          <w:rFonts w:ascii="Times New Roman" w:hAnsi="Times New Roman" w:cs="Times New Roman"/>
          <w:sz w:val="24"/>
          <w:szCs w:val="24"/>
        </w:rPr>
        <w:t xml:space="preserve">constraint that </w:t>
      </w:r>
      <w:ins w:id="8" w:author="Eric" w:date="2014-10-28T07:40:00Z">
        <w:r>
          <w:rPr>
            <w:rFonts w:ascii="Times New Roman" w:hAnsi="Times New Roman" w:cs="Times New Roman"/>
            <w:sz w:val="24"/>
            <w:szCs w:val="24"/>
          </w:rPr>
          <w:t xml:space="preserve">we have is that </w:t>
        </w:r>
      </w:ins>
      <w:r w:rsidR="009951B8" w:rsidRPr="00726B0E">
        <w:rPr>
          <w:rFonts w:ascii="Times New Roman" w:hAnsi="Times New Roman" w:cs="Times New Roman"/>
          <w:strike/>
          <w:sz w:val="24"/>
          <w:szCs w:val="24"/>
        </w:rPr>
        <w:t>we</w:t>
      </w:r>
      <w:r w:rsidR="009951B8">
        <w:rPr>
          <w:rFonts w:ascii="Times New Roman" w:hAnsi="Times New Roman" w:cs="Times New Roman"/>
          <w:sz w:val="24"/>
          <w:szCs w:val="24"/>
        </w:rPr>
        <w:t xml:space="preserve"> </w:t>
      </w:r>
      <w:ins w:id="9" w:author="Eric" w:date="2014-10-28T07:40:00Z">
        <w:r>
          <w:rPr>
            <w:rFonts w:ascii="Times New Roman" w:hAnsi="Times New Roman" w:cs="Times New Roman"/>
            <w:sz w:val="24"/>
            <w:szCs w:val="24"/>
          </w:rPr>
          <w:t xml:space="preserve">the members of the Quality Control Team </w:t>
        </w:r>
      </w:ins>
      <w:r w:rsidR="009951B8">
        <w:rPr>
          <w:rFonts w:ascii="Times New Roman" w:hAnsi="Times New Roman" w:cs="Times New Roman"/>
          <w:sz w:val="24"/>
          <w:szCs w:val="24"/>
        </w:rPr>
        <w:t xml:space="preserve">don’t have </w:t>
      </w:r>
      <w:r w:rsidR="009951B8" w:rsidRPr="00726B0E">
        <w:rPr>
          <w:rFonts w:ascii="Times New Roman" w:hAnsi="Times New Roman" w:cs="Times New Roman"/>
          <w:strike/>
          <w:sz w:val="24"/>
          <w:szCs w:val="24"/>
        </w:rPr>
        <w:t>much</w:t>
      </w:r>
      <w:r w:rsidR="009951B8">
        <w:rPr>
          <w:rFonts w:ascii="Times New Roman" w:hAnsi="Times New Roman" w:cs="Times New Roman"/>
          <w:sz w:val="24"/>
          <w:szCs w:val="24"/>
        </w:rPr>
        <w:t xml:space="preserve"> </w:t>
      </w:r>
      <w:ins w:id="10" w:author="Eric" w:date="2014-10-28T07:40:00Z">
        <w:r>
          <w:rPr>
            <w:rFonts w:ascii="Times New Roman" w:hAnsi="Times New Roman" w:cs="Times New Roman"/>
            <w:sz w:val="24"/>
            <w:szCs w:val="24"/>
          </w:rPr>
          <w:t xml:space="preserve">extensive </w:t>
        </w:r>
      </w:ins>
      <w:r w:rsidR="009951B8">
        <w:rPr>
          <w:rFonts w:ascii="Times New Roman" w:hAnsi="Times New Roman" w:cs="Times New Roman"/>
          <w:sz w:val="24"/>
          <w:szCs w:val="24"/>
        </w:rPr>
        <w:t>programming experience with Android</w:t>
      </w:r>
      <w:ins w:id="11" w:author="Eric" w:date="2014-10-28T07:41:00Z">
        <w:r>
          <w:rPr>
            <w:rFonts w:ascii="Times New Roman" w:hAnsi="Times New Roman" w:cs="Times New Roman"/>
            <w:sz w:val="24"/>
            <w:szCs w:val="24"/>
          </w:rPr>
          <w:t>. Another constraint</w:t>
        </w:r>
      </w:ins>
      <w:r w:rsidR="009951B8">
        <w:rPr>
          <w:rFonts w:ascii="Times New Roman" w:hAnsi="Times New Roman" w:cs="Times New Roman"/>
          <w:sz w:val="24"/>
          <w:szCs w:val="24"/>
        </w:rPr>
        <w:t xml:space="preserve"> </w:t>
      </w:r>
      <w:r w:rsidR="009951B8" w:rsidRPr="00726B0E">
        <w:rPr>
          <w:rFonts w:ascii="Times New Roman" w:hAnsi="Times New Roman" w:cs="Times New Roman"/>
          <w:strike/>
          <w:sz w:val="24"/>
          <w:szCs w:val="24"/>
        </w:rPr>
        <w:t>and we also</w:t>
      </w:r>
      <w:r w:rsidR="009951B8">
        <w:rPr>
          <w:rFonts w:ascii="Times New Roman" w:hAnsi="Times New Roman" w:cs="Times New Roman"/>
          <w:sz w:val="24"/>
          <w:szCs w:val="24"/>
        </w:rPr>
        <w:t xml:space="preserve"> </w:t>
      </w:r>
      <w:ins w:id="12" w:author="Eric" w:date="2014-10-28T07:42:00Z">
        <w:r>
          <w:rPr>
            <w:rFonts w:ascii="Times New Roman" w:hAnsi="Times New Roman" w:cs="Times New Roman"/>
            <w:sz w:val="24"/>
            <w:szCs w:val="24"/>
          </w:rPr>
          <w:t xml:space="preserve">is that we </w:t>
        </w:r>
      </w:ins>
      <w:r w:rsidR="009951B8">
        <w:rPr>
          <w:rFonts w:ascii="Times New Roman" w:hAnsi="Times New Roman" w:cs="Times New Roman"/>
          <w:sz w:val="24"/>
          <w:szCs w:val="24"/>
        </w:rPr>
        <w:t xml:space="preserve">only have two phones to work with </w:t>
      </w:r>
      <w:r w:rsidR="009951B8" w:rsidRPr="00726B0E">
        <w:rPr>
          <w:rFonts w:ascii="Times New Roman" w:hAnsi="Times New Roman" w:cs="Times New Roman"/>
          <w:strike/>
          <w:sz w:val="24"/>
          <w:szCs w:val="24"/>
        </w:rPr>
        <w:t>in the creation and</w:t>
      </w:r>
      <w:r w:rsidR="009951B8">
        <w:rPr>
          <w:rFonts w:ascii="Times New Roman" w:hAnsi="Times New Roman" w:cs="Times New Roman"/>
          <w:sz w:val="24"/>
          <w:szCs w:val="24"/>
        </w:rPr>
        <w:t xml:space="preserve"> </w:t>
      </w:r>
      <w:ins w:id="13" w:author="Eric" w:date="2014-10-28T07:42:00Z">
        <w:r>
          <w:rPr>
            <w:rFonts w:ascii="Times New Roman" w:hAnsi="Times New Roman" w:cs="Times New Roman"/>
            <w:sz w:val="24"/>
            <w:szCs w:val="24"/>
          </w:rPr>
          <w:t xml:space="preserve">to </w:t>
        </w:r>
      </w:ins>
      <w:r w:rsidR="009951B8">
        <w:rPr>
          <w:rFonts w:ascii="Times New Roman" w:hAnsi="Times New Roman" w:cs="Times New Roman"/>
          <w:sz w:val="24"/>
          <w:szCs w:val="24"/>
        </w:rPr>
        <w:t xml:space="preserve">testing </w:t>
      </w:r>
      <w:r w:rsidR="009951B8" w:rsidRPr="00726B0E">
        <w:rPr>
          <w:rFonts w:ascii="Times New Roman" w:hAnsi="Times New Roman" w:cs="Times New Roman"/>
          <w:strike/>
          <w:sz w:val="24"/>
          <w:szCs w:val="24"/>
        </w:rPr>
        <w:t xml:space="preserve">of </w:t>
      </w:r>
      <w:r w:rsidR="009951B8">
        <w:rPr>
          <w:rFonts w:ascii="Times New Roman" w:hAnsi="Times New Roman" w:cs="Times New Roman"/>
          <w:sz w:val="24"/>
          <w:szCs w:val="24"/>
        </w:rPr>
        <w:t>the application.</w:t>
      </w:r>
    </w:p>
    <w:p w14:paraId="086CE761" w14:textId="77777777" w:rsidR="005B1F84" w:rsidRPr="005B1F84" w:rsidRDefault="00011883">
      <w:pPr>
        <w:rPr>
          <w:ins w:id="14" w:author="Eric" w:date="2014-10-28T07:31:00Z"/>
          <w:rFonts w:ascii="Times New Roman" w:hAnsi="Times New Roman" w:cs="Times New Roman"/>
          <w:sz w:val="24"/>
          <w:szCs w:val="24"/>
        </w:rPr>
      </w:pPr>
      <w:r w:rsidRPr="00726B0E">
        <w:rPr>
          <w:rFonts w:ascii="Times New Roman" w:hAnsi="Times New Roman" w:cs="Times New Roman"/>
          <w:b/>
          <w:sz w:val="24"/>
          <w:szCs w:val="24"/>
        </w:rPr>
        <w:t xml:space="preserve">Test </w:t>
      </w:r>
      <w:ins w:id="15" w:author="Eric" w:date="2014-10-28T07:31:00Z">
        <w:r w:rsidR="005B1F84">
          <w:rPr>
            <w:rFonts w:ascii="Times New Roman" w:hAnsi="Times New Roman" w:cs="Times New Roman"/>
            <w:b/>
            <w:sz w:val="24"/>
            <w:szCs w:val="24"/>
          </w:rPr>
          <w:t>I</w:t>
        </w:r>
      </w:ins>
      <w:r w:rsidRPr="005B1F84">
        <w:rPr>
          <w:rFonts w:ascii="Times New Roman" w:hAnsi="Times New Roman" w:cs="Times New Roman"/>
          <w:sz w:val="24"/>
          <w:szCs w:val="24"/>
        </w:rPr>
        <w:t xml:space="preserve">tems &amp; </w:t>
      </w:r>
      <w:ins w:id="16" w:author="Eric" w:date="2014-10-28T07:31:00Z">
        <w:r w:rsidR="005B1F84">
          <w:rPr>
            <w:rFonts w:ascii="Times New Roman" w:hAnsi="Times New Roman" w:cs="Times New Roman"/>
            <w:b/>
            <w:sz w:val="24"/>
            <w:szCs w:val="24"/>
          </w:rPr>
          <w:t>E</w:t>
        </w:r>
      </w:ins>
      <w:r w:rsidRPr="005B1F84">
        <w:rPr>
          <w:rFonts w:ascii="Times New Roman" w:hAnsi="Times New Roman" w:cs="Times New Roman"/>
          <w:sz w:val="24"/>
          <w:szCs w:val="24"/>
        </w:rPr>
        <w:t>nvironment</w:t>
      </w:r>
    </w:p>
    <w:p w14:paraId="54F52398" w14:textId="7BAAE53C" w:rsidR="00011883" w:rsidRDefault="00011883">
      <w:pPr>
        <w:rPr>
          <w:rFonts w:ascii="Times New Roman" w:hAnsi="Times New Roman" w:cs="Times New Roman"/>
          <w:sz w:val="24"/>
          <w:szCs w:val="24"/>
        </w:rPr>
      </w:pPr>
      <w:r>
        <w:rPr>
          <w:rFonts w:ascii="Times New Roman" w:hAnsi="Times New Roman" w:cs="Times New Roman"/>
          <w:sz w:val="24"/>
          <w:szCs w:val="24"/>
        </w:rPr>
        <w:t xml:space="preserve"> The bug tracking software we decided to use is called </w:t>
      </w:r>
      <w:proofErr w:type="spellStart"/>
      <w:r>
        <w:rPr>
          <w:rFonts w:ascii="Times New Roman" w:hAnsi="Times New Roman" w:cs="Times New Roman"/>
          <w:sz w:val="24"/>
          <w:szCs w:val="24"/>
        </w:rPr>
        <w:t>Axosoft</w:t>
      </w:r>
      <w:proofErr w:type="spellEnd"/>
      <w:r>
        <w:rPr>
          <w:rFonts w:ascii="Times New Roman" w:hAnsi="Times New Roman" w:cs="Times New Roman"/>
          <w:sz w:val="24"/>
          <w:szCs w:val="24"/>
        </w:rPr>
        <w:t xml:space="preserve">. It is an easy to use website </w:t>
      </w:r>
      <w:ins w:id="17" w:author="Eric" w:date="2014-10-28T07:43:00Z">
        <w:r w:rsidR="00726B0E">
          <w:rPr>
            <w:rFonts w:ascii="Times New Roman" w:hAnsi="Times New Roman" w:cs="Times New Roman"/>
            <w:sz w:val="24"/>
            <w:szCs w:val="24"/>
          </w:rPr>
          <w:t xml:space="preserve">(provide website URL) </w:t>
        </w:r>
      </w:ins>
      <w:r>
        <w:rPr>
          <w:rFonts w:ascii="Times New Roman" w:hAnsi="Times New Roman" w:cs="Times New Roman"/>
          <w:sz w:val="24"/>
          <w:szCs w:val="24"/>
        </w:rPr>
        <w:t xml:space="preserve">that allows </w:t>
      </w:r>
      <w:r w:rsidRPr="00726B0E">
        <w:rPr>
          <w:rFonts w:ascii="Times New Roman" w:hAnsi="Times New Roman" w:cs="Times New Roman"/>
          <w:strike/>
          <w:sz w:val="24"/>
          <w:szCs w:val="24"/>
        </w:rPr>
        <w:t>us</w:t>
      </w:r>
      <w:r>
        <w:rPr>
          <w:rFonts w:ascii="Times New Roman" w:hAnsi="Times New Roman" w:cs="Times New Roman"/>
          <w:sz w:val="24"/>
          <w:szCs w:val="24"/>
        </w:rPr>
        <w:t xml:space="preserve"> </w:t>
      </w:r>
      <w:ins w:id="18" w:author="Eric" w:date="2014-10-28T07:44:00Z">
        <w:r w:rsidR="00726B0E">
          <w:rPr>
            <w:rFonts w:ascii="Times New Roman" w:hAnsi="Times New Roman" w:cs="Times New Roman"/>
            <w:sz w:val="24"/>
            <w:szCs w:val="24"/>
          </w:rPr>
          <w:t xml:space="preserve">the Quality Control Team and the App Development Team </w:t>
        </w:r>
      </w:ins>
      <w:r>
        <w:rPr>
          <w:rFonts w:ascii="Times New Roman" w:hAnsi="Times New Roman" w:cs="Times New Roman"/>
          <w:sz w:val="24"/>
          <w:szCs w:val="24"/>
        </w:rPr>
        <w:t>to easily track the bugs that are currently in the code</w:t>
      </w:r>
      <w:ins w:id="19" w:author="Eric" w:date="2014-10-28T07:43:00Z">
        <w:r w:rsidR="00726B0E">
          <w:rPr>
            <w:rFonts w:ascii="Times New Roman" w:hAnsi="Times New Roman" w:cs="Times New Roman"/>
            <w:sz w:val="24"/>
            <w:szCs w:val="24"/>
          </w:rPr>
          <w:t>.</w:t>
        </w:r>
      </w:ins>
      <w:r>
        <w:rPr>
          <w:rFonts w:ascii="Times New Roman" w:hAnsi="Times New Roman" w:cs="Times New Roman"/>
          <w:sz w:val="24"/>
          <w:szCs w:val="24"/>
        </w:rPr>
        <w:t xml:space="preserve"> </w:t>
      </w:r>
      <w:proofErr w:type="gramStart"/>
      <w:r w:rsidRPr="00726B0E">
        <w:rPr>
          <w:rFonts w:ascii="Times New Roman" w:hAnsi="Times New Roman" w:cs="Times New Roman"/>
          <w:strike/>
          <w:sz w:val="24"/>
          <w:szCs w:val="24"/>
        </w:rPr>
        <w:t>that</w:t>
      </w:r>
      <w:proofErr w:type="gramEnd"/>
      <w:r w:rsidRPr="00726B0E">
        <w:rPr>
          <w:rFonts w:ascii="Times New Roman" w:hAnsi="Times New Roman" w:cs="Times New Roman"/>
          <w:strike/>
          <w:sz w:val="24"/>
          <w:szCs w:val="24"/>
        </w:rPr>
        <w:t xml:space="preserve"> the developing has created</w:t>
      </w:r>
      <w:r>
        <w:rPr>
          <w:rFonts w:ascii="Times New Roman" w:hAnsi="Times New Roman" w:cs="Times New Roman"/>
          <w:sz w:val="24"/>
          <w:szCs w:val="24"/>
        </w:rPr>
        <w:t>.</w:t>
      </w:r>
      <w:r w:rsidR="004544FA">
        <w:rPr>
          <w:rFonts w:ascii="Times New Roman" w:hAnsi="Times New Roman" w:cs="Times New Roman"/>
          <w:sz w:val="24"/>
          <w:szCs w:val="24"/>
        </w:rPr>
        <w:t xml:space="preserve"> </w:t>
      </w:r>
      <w:r w:rsidR="009951B8">
        <w:rPr>
          <w:rFonts w:ascii="Times New Roman" w:hAnsi="Times New Roman" w:cs="Times New Roman"/>
          <w:sz w:val="24"/>
          <w:szCs w:val="24"/>
        </w:rPr>
        <w:t xml:space="preserve">The phones we are using to run and test the app are </w:t>
      </w:r>
      <w:r w:rsidR="009951B8" w:rsidRPr="00726B0E">
        <w:rPr>
          <w:rFonts w:ascii="Times New Roman" w:hAnsi="Times New Roman" w:cs="Times New Roman"/>
          <w:strike/>
          <w:sz w:val="24"/>
          <w:szCs w:val="24"/>
        </w:rPr>
        <w:t>two</w:t>
      </w:r>
      <w:r w:rsidR="009951B8">
        <w:rPr>
          <w:rFonts w:ascii="Times New Roman" w:hAnsi="Times New Roman" w:cs="Times New Roman"/>
          <w:sz w:val="24"/>
          <w:szCs w:val="24"/>
        </w:rPr>
        <w:t xml:space="preserve"> Moto G Android smartphones.</w:t>
      </w:r>
      <w:ins w:id="20" w:author="Eric" w:date="2014-10-28T07:44:00Z">
        <w:r w:rsidR="00726B0E">
          <w:rPr>
            <w:rFonts w:ascii="Times New Roman" w:hAnsi="Times New Roman" w:cs="Times New Roman"/>
            <w:sz w:val="24"/>
            <w:szCs w:val="24"/>
          </w:rPr>
          <w:t xml:space="preserve">  (Provide Android version)</w:t>
        </w:r>
      </w:ins>
    </w:p>
    <w:p w14:paraId="5B635044" w14:textId="77777777" w:rsidR="005B1F84" w:rsidRPr="005B1F84" w:rsidRDefault="00011883">
      <w:pPr>
        <w:rPr>
          <w:ins w:id="21" w:author="Eric" w:date="2014-10-28T07:31:00Z"/>
          <w:rFonts w:ascii="Times New Roman" w:hAnsi="Times New Roman" w:cs="Times New Roman"/>
          <w:b/>
          <w:sz w:val="24"/>
          <w:szCs w:val="24"/>
        </w:rPr>
      </w:pPr>
      <w:r w:rsidRPr="005B1F84">
        <w:rPr>
          <w:rFonts w:ascii="Times New Roman" w:hAnsi="Times New Roman" w:cs="Times New Roman"/>
          <w:b/>
          <w:sz w:val="24"/>
          <w:szCs w:val="24"/>
        </w:rPr>
        <w:t>Approach</w:t>
      </w:r>
    </w:p>
    <w:p w14:paraId="0C0B1693" w14:textId="77777777" w:rsidR="00011883" w:rsidRDefault="004544FA">
      <w:pPr>
        <w:rPr>
          <w:rFonts w:ascii="Times New Roman" w:hAnsi="Times New Roman" w:cs="Times New Roman"/>
          <w:sz w:val="24"/>
          <w:szCs w:val="24"/>
        </w:rPr>
      </w:pPr>
      <w:commentRangeStart w:id="22"/>
      <w:r>
        <w:rPr>
          <w:rFonts w:ascii="Times New Roman" w:hAnsi="Times New Roman" w:cs="Times New Roman"/>
          <w:sz w:val="24"/>
          <w:szCs w:val="24"/>
        </w:rPr>
        <w:t>Manuel black box testing</w:t>
      </w:r>
      <w:commentRangeEnd w:id="22"/>
      <w:r w:rsidR="005B1F84">
        <w:rPr>
          <w:rStyle w:val="CommentReference"/>
        </w:rPr>
        <w:commentReference w:id="22"/>
      </w:r>
    </w:p>
    <w:p w14:paraId="206DBF06" w14:textId="77777777" w:rsidR="004544FA" w:rsidRDefault="004544FA" w:rsidP="004544FA">
      <w:pPr>
        <w:rPr>
          <w:rFonts w:ascii="Times New Roman" w:hAnsi="Times New Roman" w:cs="Times New Roman"/>
          <w:sz w:val="24"/>
          <w:szCs w:val="24"/>
        </w:rPr>
      </w:pPr>
      <w:r>
        <w:rPr>
          <w:rFonts w:ascii="Times New Roman" w:hAnsi="Times New Roman" w:cs="Times New Roman"/>
          <w:sz w:val="24"/>
          <w:szCs w:val="24"/>
        </w:rPr>
        <w:t xml:space="preserve">Roles- Dylan McGraw: Manger of the team and in charge of writing up everything but the test </w:t>
      </w:r>
      <w:r>
        <w:rPr>
          <w:rFonts w:ascii="Times New Roman" w:hAnsi="Times New Roman" w:cs="Times New Roman"/>
          <w:sz w:val="24"/>
          <w:szCs w:val="24"/>
        </w:rPr>
        <w:tab/>
        <w:t>cases for this document.</w:t>
      </w:r>
    </w:p>
    <w:p w14:paraId="2D4616CF" w14:textId="77777777" w:rsidR="004544FA" w:rsidRDefault="004544FA">
      <w:pPr>
        <w:rPr>
          <w:rFonts w:ascii="Times New Roman" w:hAnsi="Times New Roman" w:cs="Times New Roman"/>
          <w:sz w:val="24"/>
          <w:szCs w:val="24"/>
        </w:rPr>
      </w:pPr>
      <w:r>
        <w:rPr>
          <w:rFonts w:ascii="Times New Roman" w:hAnsi="Times New Roman" w:cs="Times New Roman"/>
          <w:sz w:val="24"/>
          <w:szCs w:val="24"/>
        </w:rPr>
        <w:tab/>
        <w:t xml:space="preserve">Brandon Larsen: Team member in charge of </w:t>
      </w:r>
      <w:r w:rsidRPr="00726B0E">
        <w:rPr>
          <w:rFonts w:ascii="Times New Roman" w:hAnsi="Times New Roman" w:cs="Times New Roman"/>
          <w:strike/>
          <w:sz w:val="24"/>
          <w:szCs w:val="24"/>
        </w:rPr>
        <w:t>doing</w:t>
      </w:r>
      <w:r>
        <w:rPr>
          <w:rFonts w:ascii="Times New Roman" w:hAnsi="Times New Roman" w:cs="Times New Roman"/>
          <w:sz w:val="24"/>
          <w:szCs w:val="24"/>
        </w:rPr>
        <w:t xml:space="preserve"> </w:t>
      </w:r>
      <w:ins w:id="23" w:author="Eric" w:date="2014-10-28T07:35:00Z">
        <w:r w:rsidR="005B1F84">
          <w:rPr>
            <w:rFonts w:ascii="Times New Roman" w:hAnsi="Times New Roman" w:cs="Times New Roman"/>
            <w:sz w:val="24"/>
            <w:szCs w:val="24"/>
          </w:rPr>
          <w:t xml:space="preserve">writing </w:t>
        </w:r>
      </w:ins>
      <w:commentRangeStart w:id="24"/>
      <w:r>
        <w:rPr>
          <w:rFonts w:ascii="Times New Roman" w:hAnsi="Times New Roman" w:cs="Times New Roman"/>
          <w:sz w:val="24"/>
          <w:szCs w:val="24"/>
        </w:rPr>
        <w:t>half of the</w:t>
      </w:r>
      <w:commentRangeEnd w:id="24"/>
      <w:r w:rsidR="005B1F84">
        <w:rPr>
          <w:rStyle w:val="CommentReference"/>
        </w:rPr>
        <w:commentReference w:id="24"/>
      </w:r>
      <w:r>
        <w:rPr>
          <w:rFonts w:ascii="Times New Roman" w:hAnsi="Times New Roman" w:cs="Times New Roman"/>
          <w:sz w:val="24"/>
          <w:szCs w:val="24"/>
        </w:rPr>
        <w:t xml:space="preserve"> test cases for this </w:t>
      </w:r>
      <w:r>
        <w:rPr>
          <w:rFonts w:ascii="Times New Roman" w:hAnsi="Times New Roman" w:cs="Times New Roman"/>
          <w:sz w:val="24"/>
          <w:szCs w:val="24"/>
        </w:rPr>
        <w:tab/>
        <w:t xml:space="preserve">document. He </w:t>
      </w:r>
      <w:r w:rsidRPr="00726B0E">
        <w:rPr>
          <w:rFonts w:ascii="Times New Roman" w:hAnsi="Times New Roman" w:cs="Times New Roman"/>
          <w:strike/>
          <w:sz w:val="24"/>
          <w:szCs w:val="24"/>
        </w:rPr>
        <w:t>also detrimental in helping us find a new</w:t>
      </w:r>
      <w:r>
        <w:rPr>
          <w:rFonts w:ascii="Times New Roman" w:hAnsi="Times New Roman" w:cs="Times New Roman"/>
          <w:sz w:val="24"/>
          <w:szCs w:val="24"/>
        </w:rPr>
        <w:t xml:space="preserve"> </w:t>
      </w:r>
      <w:ins w:id="25" w:author="Eric" w:date="2014-10-28T07:35:00Z">
        <w:r w:rsidR="005B1F84">
          <w:rPr>
            <w:rFonts w:ascii="Times New Roman" w:hAnsi="Times New Roman" w:cs="Times New Roman"/>
            <w:sz w:val="24"/>
            <w:szCs w:val="24"/>
          </w:rPr>
          <w:t xml:space="preserve">was also responsible for finding a </w:t>
        </w:r>
      </w:ins>
      <w:ins w:id="26" w:author="Eric" w:date="2014-10-28T07:37:00Z">
        <w:r w:rsidR="005B1F84">
          <w:rPr>
            <w:rFonts w:ascii="Times New Roman" w:hAnsi="Times New Roman" w:cs="Times New Roman"/>
            <w:sz w:val="24"/>
            <w:szCs w:val="24"/>
          </w:rPr>
          <w:tab/>
        </w:r>
      </w:ins>
      <w:ins w:id="27" w:author="Eric" w:date="2014-10-28T07:35:00Z">
        <w:r w:rsidR="005B1F84">
          <w:rPr>
            <w:rFonts w:ascii="Times New Roman" w:hAnsi="Times New Roman" w:cs="Times New Roman"/>
            <w:sz w:val="24"/>
            <w:szCs w:val="24"/>
          </w:rPr>
          <w:t xml:space="preserve">free </w:t>
        </w:r>
      </w:ins>
      <w:r>
        <w:rPr>
          <w:rFonts w:ascii="Times New Roman" w:hAnsi="Times New Roman" w:cs="Times New Roman"/>
          <w:sz w:val="24"/>
          <w:szCs w:val="24"/>
        </w:rPr>
        <w:t>bug tracking software.</w:t>
      </w:r>
    </w:p>
    <w:p w14:paraId="74E5BD91" w14:textId="77777777" w:rsidR="004544FA" w:rsidRDefault="004544FA">
      <w:pPr>
        <w:rPr>
          <w:rFonts w:ascii="Times New Roman" w:hAnsi="Times New Roman" w:cs="Times New Roman"/>
          <w:sz w:val="24"/>
          <w:szCs w:val="24"/>
        </w:rPr>
      </w:pPr>
      <w:r>
        <w:rPr>
          <w:rFonts w:ascii="Times New Roman" w:hAnsi="Times New Roman" w:cs="Times New Roman"/>
          <w:sz w:val="24"/>
          <w:szCs w:val="24"/>
        </w:rPr>
        <w:tab/>
        <w:t xml:space="preserve">Paul </w:t>
      </w:r>
      <w:proofErr w:type="spellStart"/>
      <w:r>
        <w:rPr>
          <w:rFonts w:ascii="Times New Roman" w:hAnsi="Times New Roman" w:cs="Times New Roman"/>
          <w:sz w:val="24"/>
          <w:szCs w:val="24"/>
        </w:rPr>
        <w:t>Rachner</w:t>
      </w:r>
      <w:proofErr w:type="spellEnd"/>
      <w:r>
        <w:rPr>
          <w:rFonts w:ascii="Times New Roman" w:hAnsi="Times New Roman" w:cs="Times New Roman"/>
          <w:sz w:val="24"/>
          <w:szCs w:val="24"/>
        </w:rPr>
        <w:t xml:space="preserve">: Team member in charge of </w:t>
      </w:r>
      <w:r w:rsidRPr="00726B0E">
        <w:rPr>
          <w:rFonts w:ascii="Times New Roman" w:hAnsi="Times New Roman" w:cs="Times New Roman"/>
          <w:strike/>
          <w:sz w:val="24"/>
          <w:szCs w:val="24"/>
        </w:rPr>
        <w:t>doing</w:t>
      </w:r>
      <w:r>
        <w:rPr>
          <w:rFonts w:ascii="Times New Roman" w:hAnsi="Times New Roman" w:cs="Times New Roman"/>
          <w:sz w:val="24"/>
          <w:szCs w:val="24"/>
        </w:rPr>
        <w:t xml:space="preserve"> </w:t>
      </w:r>
      <w:ins w:id="28" w:author="Eric" w:date="2014-10-28T07:36:00Z">
        <w:r w:rsidR="005B1F84">
          <w:rPr>
            <w:rFonts w:ascii="Times New Roman" w:hAnsi="Times New Roman" w:cs="Times New Roman"/>
            <w:sz w:val="24"/>
            <w:szCs w:val="24"/>
          </w:rPr>
          <w:t xml:space="preserve">writing </w:t>
        </w:r>
      </w:ins>
      <w:commentRangeStart w:id="29"/>
      <w:r>
        <w:rPr>
          <w:rFonts w:ascii="Times New Roman" w:hAnsi="Times New Roman" w:cs="Times New Roman"/>
          <w:sz w:val="24"/>
          <w:szCs w:val="24"/>
        </w:rPr>
        <w:t xml:space="preserve">the other half of the </w:t>
      </w:r>
      <w:commentRangeEnd w:id="29"/>
      <w:r w:rsidR="005B1F84">
        <w:rPr>
          <w:rStyle w:val="CommentReference"/>
        </w:rPr>
        <w:commentReference w:id="29"/>
      </w:r>
      <w:r>
        <w:rPr>
          <w:rFonts w:ascii="Times New Roman" w:hAnsi="Times New Roman" w:cs="Times New Roman"/>
          <w:sz w:val="24"/>
          <w:szCs w:val="24"/>
        </w:rPr>
        <w:t xml:space="preserve">test cases for this </w:t>
      </w:r>
      <w:r>
        <w:rPr>
          <w:rFonts w:ascii="Times New Roman" w:hAnsi="Times New Roman" w:cs="Times New Roman"/>
          <w:sz w:val="24"/>
          <w:szCs w:val="24"/>
        </w:rPr>
        <w:tab/>
        <w:t>document.</w:t>
      </w:r>
    </w:p>
    <w:p w14:paraId="2CA6509F" w14:textId="77777777" w:rsidR="005B1F84" w:rsidRDefault="004544FA">
      <w:pPr>
        <w:rPr>
          <w:ins w:id="30" w:author="Eric" w:date="2014-10-28T07:48:00Z"/>
          <w:rFonts w:ascii="Times New Roman" w:hAnsi="Times New Roman" w:cs="Times New Roman"/>
          <w:b/>
          <w:sz w:val="24"/>
          <w:szCs w:val="24"/>
        </w:rPr>
      </w:pPr>
      <w:r w:rsidRPr="00726B0E">
        <w:rPr>
          <w:rFonts w:ascii="Times New Roman" w:hAnsi="Times New Roman" w:cs="Times New Roman"/>
          <w:b/>
          <w:sz w:val="24"/>
          <w:szCs w:val="24"/>
        </w:rPr>
        <w:t xml:space="preserve">Schedule </w:t>
      </w:r>
    </w:p>
    <w:p w14:paraId="6E86375C" w14:textId="2E06AFCC" w:rsidR="00726B0E" w:rsidRDefault="00726B0E">
      <w:pPr>
        <w:rPr>
          <w:ins w:id="31" w:author="Eric" w:date="2014-10-28T07:48:00Z"/>
          <w:rFonts w:ascii="Times New Roman" w:hAnsi="Times New Roman" w:cs="Times New Roman"/>
          <w:b/>
          <w:sz w:val="24"/>
          <w:szCs w:val="24"/>
        </w:rPr>
      </w:pPr>
      <w:ins w:id="32" w:author="Eric" w:date="2014-10-28T07:48:00Z">
        <w:r>
          <w:rPr>
            <w:rFonts w:ascii="Times New Roman" w:hAnsi="Times New Roman" w:cs="Times New Roman"/>
            <w:b/>
            <w:sz w:val="24"/>
            <w:szCs w:val="24"/>
          </w:rPr>
          <w:t>Come up with a schedule here.</w:t>
        </w:r>
      </w:ins>
    </w:p>
    <w:p w14:paraId="6F33643F" w14:textId="2E9A2EA8" w:rsidR="00920B3A" w:rsidRDefault="00920B3A">
      <w:pPr>
        <w:rPr>
          <w:ins w:id="33" w:author="Eric" w:date="2014-10-28T07:48:00Z"/>
          <w:rFonts w:ascii="Times New Roman" w:hAnsi="Times New Roman" w:cs="Times New Roman"/>
          <w:b/>
          <w:sz w:val="24"/>
          <w:szCs w:val="24"/>
        </w:rPr>
      </w:pPr>
      <w:ins w:id="34" w:author="Eric" w:date="2014-10-28T07:48:00Z">
        <w:r>
          <w:rPr>
            <w:rFonts w:ascii="Times New Roman" w:hAnsi="Times New Roman" w:cs="Times New Roman"/>
            <w:b/>
            <w:sz w:val="24"/>
            <w:szCs w:val="24"/>
          </w:rPr>
          <w:t>Wednesday, October 29 – Complete Test Plan</w:t>
        </w:r>
      </w:ins>
    </w:p>
    <w:p w14:paraId="26DE9B78" w14:textId="4E59CAF7" w:rsidR="00920B3A" w:rsidRDefault="00920B3A">
      <w:pPr>
        <w:rPr>
          <w:ins w:id="35" w:author="Eric" w:date="2014-10-28T07:49:00Z"/>
          <w:rFonts w:ascii="Times New Roman" w:hAnsi="Times New Roman" w:cs="Times New Roman"/>
          <w:b/>
          <w:sz w:val="24"/>
          <w:szCs w:val="24"/>
        </w:rPr>
      </w:pPr>
      <w:ins w:id="36" w:author="Eric" w:date="2014-10-28T07:49:00Z">
        <w:r>
          <w:rPr>
            <w:rFonts w:ascii="Times New Roman" w:hAnsi="Times New Roman" w:cs="Times New Roman"/>
            <w:b/>
            <w:sz w:val="24"/>
            <w:szCs w:val="24"/>
          </w:rPr>
          <w:t>(How are you going to test the app?  Weekly? What</w:t>
        </w:r>
      </w:ins>
      <w:ins w:id="37" w:author="Eric" w:date="2014-10-28T07:50:00Z">
        <w:r>
          <w:rPr>
            <w:rFonts w:ascii="Times New Roman" w:hAnsi="Times New Roman" w:cs="Times New Roman"/>
            <w:b/>
            <w:sz w:val="24"/>
            <w:szCs w:val="24"/>
          </w:rPr>
          <w:t>’s your strategy?)</w:t>
        </w:r>
      </w:ins>
    </w:p>
    <w:p w14:paraId="036FC1CD" w14:textId="77777777" w:rsidR="004544FA" w:rsidRDefault="00095499">
      <w:pPr>
        <w:rPr>
          <w:rFonts w:ascii="Times New Roman" w:hAnsi="Times New Roman" w:cs="Times New Roman"/>
          <w:sz w:val="24"/>
          <w:szCs w:val="24"/>
        </w:rPr>
      </w:pPr>
      <w:r w:rsidRPr="00920B3A">
        <w:rPr>
          <w:rFonts w:ascii="Times New Roman" w:hAnsi="Times New Roman" w:cs="Times New Roman"/>
          <w:strike/>
          <w:sz w:val="24"/>
          <w:szCs w:val="24"/>
        </w:rPr>
        <w:t xml:space="preserve">We are planning on having this document done before the client meeting on Wednesday, October 29. Once we have this document done, we can start to test code using the </w:t>
      </w:r>
      <w:proofErr w:type="spellStart"/>
      <w:r w:rsidRPr="00920B3A">
        <w:rPr>
          <w:rFonts w:ascii="Times New Roman" w:hAnsi="Times New Roman" w:cs="Times New Roman"/>
          <w:strike/>
          <w:sz w:val="24"/>
          <w:szCs w:val="24"/>
        </w:rPr>
        <w:t>Axosoft</w:t>
      </w:r>
      <w:proofErr w:type="spellEnd"/>
      <w:r w:rsidRPr="00920B3A">
        <w:rPr>
          <w:rFonts w:ascii="Times New Roman" w:hAnsi="Times New Roman" w:cs="Times New Roman"/>
          <w:strike/>
          <w:sz w:val="24"/>
          <w:szCs w:val="24"/>
        </w:rPr>
        <w:t xml:space="preserve"> </w:t>
      </w:r>
      <w:r w:rsidRPr="00920B3A">
        <w:rPr>
          <w:rFonts w:ascii="Times New Roman" w:hAnsi="Times New Roman" w:cs="Times New Roman"/>
          <w:strike/>
          <w:sz w:val="24"/>
          <w:szCs w:val="24"/>
        </w:rPr>
        <w:lastRenderedPageBreak/>
        <w:t>software. We need to be able to test the mobile application to make sure the application is working properly</w:t>
      </w:r>
      <w:r w:rsidRPr="00726B0E">
        <w:rPr>
          <w:rFonts w:ascii="Times New Roman" w:hAnsi="Times New Roman" w:cs="Times New Roman"/>
          <w:strike/>
          <w:sz w:val="24"/>
          <w:szCs w:val="24"/>
        </w:rPr>
        <w:t>.</w:t>
      </w:r>
      <w:r>
        <w:rPr>
          <w:rFonts w:ascii="Times New Roman" w:hAnsi="Times New Roman" w:cs="Times New Roman"/>
          <w:sz w:val="24"/>
          <w:szCs w:val="24"/>
        </w:rPr>
        <w:t xml:space="preserve"> </w:t>
      </w:r>
    </w:p>
    <w:p w14:paraId="560558D9" w14:textId="77777777" w:rsidR="00726B0E" w:rsidRPr="00726B0E" w:rsidRDefault="009951B8">
      <w:pPr>
        <w:rPr>
          <w:ins w:id="38" w:author="Eric" w:date="2014-10-28T07:46:00Z"/>
          <w:rFonts w:ascii="Times New Roman" w:hAnsi="Times New Roman" w:cs="Times New Roman"/>
          <w:b/>
          <w:sz w:val="24"/>
          <w:szCs w:val="24"/>
        </w:rPr>
      </w:pPr>
      <w:r w:rsidRPr="00726B0E">
        <w:rPr>
          <w:rFonts w:ascii="Times New Roman" w:hAnsi="Times New Roman" w:cs="Times New Roman"/>
          <w:b/>
          <w:sz w:val="24"/>
          <w:szCs w:val="24"/>
        </w:rPr>
        <w:t>References</w:t>
      </w:r>
      <w:ins w:id="39" w:author="Eric" w:date="2014-10-28T07:46:00Z">
        <w:r w:rsidR="00726B0E" w:rsidRPr="00726B0E">
          <w:rPr>
            <w:rFonts w:ascii="Times New Roman" w:hAnsi="Times New Roman" w:cs="Times New Roman"/>
            <w:b/>
            <w:sz w:val="24"/>
            <w:szCs w:val="24"/>
          </w:rPr>
          <w:t xml:space="preserve"> </w:t>
        </w:r>
      </w:ins>
    </w:p>
    <w:p w14:paraId="716A875F" w14:textId="7D745AE0" w:rsidR="009951B8" w:rsidRPr="00011883" w:rsidRDefault="009951B8">
      <w:pPr>
        <w:rPr>
          <w:rFonts w:ascii="Times New Roman" w:hAnsi="Times New Roman" w:cs="Times New Roman"/>
          <w:sz w:val="24"/>
          <w:szCs w:val="24"/>
        </w:rPr>
      </w:pPr>
      <w:r>
        <w:rPr>
          <w:rFonts w:ascii="Times New Roman" w:hAnsi="Times New Roman" w:cs="Times New Roman"/>
          <w:sz w:val="24"/>
          <w:szCs w:val="24"/>
        </w:rPr>
        <w:t>The Requirements Analysis Document (RAD) is available on the mobile application website</w:t>
      </w:r>
      <w:ins w:id="40" w:author="Eric" w:date="2014-10-28T07:47:00Z">
        <w:r w:rsidR="00726B0E">
          <w:rPr>
            <w:rFonts w:ascii="Times New Roman" w:hAnsi="Times New Roman" w:cs="Times New Roman"/>
            <w:sz w:val="24"/>
            <w:szCs w:val="24"/>
          </w:rPr>
          <w:t xml:space="preserve"> (Provide website URL for RAD document)</w:t>
        </w:r>
      </w:ins>
      <w:r>
        <w:rPr>
          <w:rFonts w:ascii="Times New Roman" w:hAnsi="Times New Roman" w:cs="Times New Roman"/>
          <w:sz w:val="24"/>
          <w:szCs w:val="24"/>
        </w:rPr>
        <w:t>.</w:t>
      </w:r>
    </w:p>
    <w:sectPr w:rsidR="009951B8" w:rsidRPr="000118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Eric" w:date="2014-10-28T07:47:00Z" w:initials="E">
    <w:p w14:paraId="5C666325" w14:textId="6588ED7C" w:rsidR="00726B0E" w:rsidRDefault="00726B0E">
      <w:pPr>
        <w:pStyle w:val="CommentText"/>
      </w:pPr>
      <w:r>
        <w:rPr>
          <w:rStyle w:val="CommentReference"/>
        </w:rPr>
        <w:annotationRef/>
      </w:r>
      <w:proofErr w:type="gramStart"/>
      <w:r>
        <w:t>not</w:t>
      </w:r>
      <w:proofErr w:type="gramEnd"/>
      <w:r>
        <w:t xml:space="preserve"> necessary</w:t>
      </w:r>
    </w:p>
  </w:comment>
  <w:comment w:id="22" w:author="Eric" w:date="2014-10-28T07:33:00Z" w:initials="E">
    <w:p w14:paraId="1ED846AB" w14:textId="77777777" w:rsidR="00726B0E" w:rsidRDefault="00726B0E">
      <w:pPr>
        <w:pStyle w:val="CommentText"/>
      </w:pPr>
      <w:r>
        <w:rPr>
          <w:rStyle w:val="CommentReference"/>
        </w:rPr>
        <w:annotationRef/>
      </w:r>
      <w:r>
        <w:t>Write a sentence here.</w:t>
      </w:r>
    </w:p>
  </w:comment>
  <w:comment w:id="24" w:author="Eric" w:date="2014-10-28T07:36:00Z" w:initials="E">
    <w:p w14:paraId="6A1BCB09" w14:textId="77777777" w:rsidR="00726B0E" w:rsidRDefault="00726B0E">
      <w:pPr>
        <w:pStyle w:val="CommentText"/>
      </w:pPr>
      <w:r>
        <w:rPr>
          <w:rStyle w:val="CommentReference"/>
        </w:rPr>
        <w:annotationRef/>
      </w:r>
      <w:proofErr w:type="gramStart"/>
      <w:r>
        <w:t>which</w:t>
      </w:r>
      <w:proofErr w:type="gramEnd"/>
      <w:r>
        <w:t xml:space="preserve"> test cases</w:t>
      </w:r>
    </w:p>
  </w:comment>
  <w:comment w:id="29" w:author="Eric" w:date="2014-10-28T07:36:00Z" w:initials="E">
    <w:p w14:paraId="47490BF5" w14:textId="77777777" w:rsidR="00726B0E" w:rsidRDefault="00726B0E">
      <w:pPr>
        <w:pStyle w:val="CommentText"/>
      </w:pPr>
      <w:r>
        <w:rPr>
          <w:rStyle w:val="CommentReference"/>
        </w:rPr>
        <w:annotationRef/>
      </w:r>
      <w:proofErr w:type="gramStart"/>
      <w:r>
        <w:t>which</w:t>
      </w:r>
      <w:proofErr w:type="gramEnd"/>
      <w:r>
        <w:t xml:space="preserve"> test cases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883"/>
    <w:rsid w:val="00011883"/>
    <w:rsid w:val="00095499"/>
    <w:rsid w:val="000A0093"/>
    <w:rsid w:val="001014EB"/>
    <w:rsid w:val="001E692C"/>
    <w:rsid w:val="004544FA"/>
    <w:rsid w:val="005B1F84"/>
    <w:rsid w:val="005B4831"/>
    <w:rsid w:val="00726B0E"/>
    <w:rsid w:val="00920B3A"/>
    <w:rsid w:val="009879B6"/>
    <w:rsid w:val="009951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ABE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1F8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1F84"/>
    <w:rPr>
      <w:rFonts w:ascii="Lucida Grande" w:hAnsi="Lucida Grande"/>
      <w:sz w:val="18"/>
      <w:szCs w:val="18"/>
    </w:rPr>
  </w:style>
  <w:style w:type="character" w:styleId="CommentReference">
    <w:name w:val="annotation reference"/>
    <w:basedOn w:val="DefaultParagraphFont"/>
    <w:uiPriority w:val="99"/>
    <w:semiHidden/>
    <w:unhideWhenUsed/>
    <w:rsid w:val="005B1F84"/>
    <w:rPr>
      <w:sz w:val="18"/>
      <w:szCs w:val="18"/>
    </w:rPr>
  </w:style>
  <w:style w:type="paragraph" w:styleId="CommentText">
    <w:name w:val="annotation text"/>
    <w:basedOn w:val="Normal"/>
    <w:link w:val="CommentTextChar"/>
    <w:uiPriority w:val="99"/>
    <w:semiHidden/>
    <w:unhideWhenUsed/>
    <w:rsid w:val="005B1F84"/>
    <w:pPr>
      <w:spacing w:line="240" w:lineRule="auto"/>
    </w:pPr>
    <w:rPr>
      <w:sz w:val="24"/>
      <w:szCs w:val="24"/>
    </w:rPr>
  </w:style>
  <w:style w:type="character" w:customStyle="1" w:styleId="CommentTextChar">
    <w:name w:val="Comment Text Char"/>
    <w:basedOn w:val="DefaultParagraphFont"/>
    <w:link w:val="CommentText"/>
    <w:uiPriority w:val="99"/>
    <w:semiHidden/>
    <w:rsid w:val="005B1F84"/>
    <w:rPr>
      <w:sz w:val="24"/>
      <w:szCs w:val="24"/>
    </w:rPr>
  </w:style>
  <w:style w:type="paragraph" w:styleId="CommentSubject">
    <w:name w:val="annotation subject"/>
    <w:basedOn w:val="CommentText"/>
    <w:next w:val="CommentText"/>
    <w:link w:val="CommentSubjectChar"/>
    <w:uiPriority w:val="99"/>
    <w:semiHidden/>
    <w:unhideWhenUsed/>
    <w:rsid w:val="005B1F84"/>
    <w:rPr>
      <w:b/>
      <w:bCs/>
      <w:sz w:val="20"/>
      <w:szCs w:val="20"/>
    </w:rPr>
  </w:style>
  <w:style w:type="character" w:customStyle="1" w:styleId="CommentSubjectChar">
    <w:name w:val="Comment Subject Char"/>
    <w:basedOn w:val="CommentTextChar"/>
    <w:link w:val="CommentSubject"/>
    <w:uiPriority w:val="99"/>
    <w:semiHidden/>
    <w:rsid w:val="005B1F8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1F8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1F84"/>
    <w:rPr>
      <w:rFonts w:ascii="Lucida Grande" w:hAnsi="Lucida Grande"/>
      <w:sz w:val="18"/>
      <w:szCs w:val="18"/>
    </w:rPr>
  </w:style>
  <w:style w:type="character" w:styleId="CommentReference">
    <w:name w:val="annotation reference"/>
    <w:basedOn w:val="DefaultParagraphFont"/>
    <w:uiPriority w:val="99"/>
    <w:semiHidden/>
    <w:unhideWhenUsed/>
    <w:rsid w:val="005B1F84"/>
    <w:rPr>
      <w:sz w:val="18"/>
      <w:szCs w:val="18"/>
    </w:rPr>
  </w:style>
  <w:style w:type="paragraph" w:styleId="CommentText">
    <w:name w:val="annotation text"/>
    <w:basedOn w:val="Normal"/>
    <w:link w:val="CommentTextChar"/>
    <w:uiPriority w:val="99"/>
    <w:semiHidden/>
    <w:unhideWhenUsed/>
    <w:rsid w:val="005B1F84"/>
    <w:pPr>
      <w:spacing w:line="240" w:lineRule="auto"/>
    </w:pPr>
    <w:rPr>
      <w:sz w:val="24"/>
      <w:szCs w:val="24"/>
    </w:rPr>
  </w:style>
  <w:style w:type="character" w:customStyle="1" w:styleId="CommentTextChar">
    <w:name w:val="Comment Text Char"/>
    <w:basedOn w:val="DefaultParagraphFont"/>
    <w:link w:val="CommentText"/>
    <w:uiPriority w:val="99"/>
    <w:semiHidden/>
    <w:rsid w:val="005B1F84"/>
    <w:rPr>
      <w:sz w:val="24"/>
      <w:szCs w:val="24"/>
    </w:rPr>
  </w:style>
  <w:style w:type="paragraph" w:styleId="CommentSubject">
    <w:name w:val="annotation subject"/>
    <w:basedOn w:val="CommentText"/>
    <w:next w:val="CommentText"/>
    <w:link w:val="CommentSubjectChar"/>
    <w:uiPriority w:val="99"/>
    <w:semiHidden/>
    <w:unhideWhenUsed/>
    <w:rsid w:val="005B1F84"/>
    <w:rPr>
      <w:b/>
      <w:bCs/>
      <w:sz w:val="20"/>
      <w:szCs w:val="20"/>
    </w:rPr>
  </w:style>
  <w:style w:type="character" w:customStyle="1" w:styleId="CommentSubjectChar">
    <w:name w:val="Comment Subject Char"/>
    <w:basedOn w:val="CommentTextChar"/>
    <w:link w:val="CommentSubject"/>
    <w:uiPriority w:val="99"/>
    <w:semiHidden/>
    <w:rsid w:val="005B1F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C0493-EA32-E847-A6DE-88D0B06F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M. McGraw</dc:creator>
  <cp:lastModifiedBy>Eric</cp:lastModifiedBy>
  <cp:revision>2</cp:revision>
  <dcterms:created xsi:type="dcterms:W3CDTF">2014-10-31T15:31:00Z</dcterms:created>
  <dcterms:modified xsi:type="dcterms:W3CDTF">2014-10-31T15:31:00Z</dcterms:modified>
</cp:coreProperties>
</file>