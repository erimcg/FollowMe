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05241" w14:textId="163C28E6" w:rsidR="000A6ECD" w:rsidRPr="00B71FA2" w:rsidRDefault="009A3880" w:rsidP="0034470A">
      <w:pPr>
        <w:jc w:val="center"/>
        <w:rPr>
          <w:u w:val="single"/>
        </w:rPr>
      </w:pPr>
      <w:r>
        <w:rPr>
          <w:u w:val="single"/>
        </w:rPr>
        <w:t>BC Follow Me</w:t>
      </w:r>
      <w:r w:rsidR="0034470A">
        <w:rPr>
          <w:u w:val="single"/>
        </w:rPr>
        <w:t xml:space="preserve"> App-Server </w:t>
      </w:r>
      <w:r w:rsidR="00634FB1" w:rsidRPr="00B71FA2">
        <w:rPr>
          <w:u w:val="single"/>
        </w:rPr>
        <w:t>Protocol</w:t>
      </w:r>
    </w:p>
    <w:p w14:paraId="37107C94" w14:textId="77777777" w:rsidR="00634FB1" w:rsidRDefault="00634FB1"/>
    <w:p w14:paraId="0E880213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r>
        <w:t>login</w:t>
      </w:r>
      <w:r w:rsidR="00666941">
        <w:t>.php</w:t>
      </w:r>
      <w:proofErr w:type="spellEnd"/>
    </w:p>
    <w:p w14:paraId="12C4513F" w14:textId="77777777" w:rsidR="00666941" w:rsidRDefault="00666941" w:rsidP="00666941">
      <w:pPr>
        <w:ind w:left="360"/>
      </w:pPr>
      <w:r>
        <w:tab/>
      </w:r>
      <w:r>
        <w:tab/>
      </w:r>
      <w:r>
        <w:tab/>
        <w:t>INPUT</w:t>
      </w:r>
    </w:p>
    <w:tbl>
      <w:tblPr>
        <w:tblStyle w:val="TableGrid"/>
        <w:tblW w:w="6570" w:type="dxa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772AD0E5" w14:textId="77777777" w:rsidTr="00666941">
        <w:tc>
          <w:tcPr>
            <w:tcW w:w="2160" w:type="dxa"/>
          </w:tcPr>
          <w:p w14:paraId="106D9629" w14:textId="027093B7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410" w:type="dxa"/>
          </w:tcPr>
          <w:p w14:paraId="5726662E" w14:textId="346680CF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0D528E1E" w14:textId="77777777" w:rsidTr="00666941">
        <w:tc>
          <w:tcPr>
            <w:tcW w:w="2160" w:type="dxa"/>
          </w:tcPr>
          <w:p w14:paraId="409CC765" w14:textId="2BA5C31E" w:rsidR="00666941" w:rsidRDefault="009A3880" w:rsidP="00666941">
            <w:proofErr w:type="spellStart"/>
            <w:r>
              <w:t>userP</w:t>
            </w:r>
            <w:r w:rsidR="00666941">
              <w:t>assword</w:t>
            </w:r>
            <w:proofErr w:type="spellEnd"/>
          </w:p>
        </w:tc>
        <w:tc>
          <w:tcPr>
            <w:tcW w:w="4410" w:type="dxa"/>
          </w:tcPr>
          <w:p w14:paraId="599A3E3D" w14:textId="7E48FC3E" w:rsidR="00666941" w:rsidRDefault="00BA3CFD" w:rsidP="00666941">
            <w:r>
              <w:t>char(40</w:t>
            </w:r>
            <w:r w:rsidR="00666941">
              <w:t>)</w:t>
            </w:r>
          </w:p>
        </w:tc>
      </w:tr>
    </w:tbl>
    <w:p w14:paraId="3322D437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319D7160" w14:textId="77777777" w:rsidTr="00666941">
        <w:tc>
          <w:tcPr>
            <w:tcW w:w="2160" w:type="dxa"/>
          </w:tcPr>
          <w:p w14:paraId="5A34081D" w14:textId="77777777" w:rsidR="00666941" w:rsidRDefault="00666941" w:rsidP="00666941">
            <w:proofErr w:type="spellStart"/>
            <w:r>
              <w:t>returnCode</w:t>
            </w:r>
            <w:proofErr w:type="spellEnd"/>
          </w:p>
        </w:tc>
        <w:tc>
          <w:tcPr>
            <w:tcW w:w="4410" w:type="dxa"/>
          </w:tcPr>
          <w:p w14:paraId="329FA583" w14:textId="555AEBB8" w:rsidR="00666941" w:rsidRPr="00802C9E" w:rsidRDefault="00666941" w:rsidP="00666941">
            <w:r>
              <w:t xml:space="preserve"> </w:t>
            </w:r>
            <w:r w:rsidR="001B47DD">
              <w:t>SUCCESS,</w:t>
            </w:r>
            <w:r>
              <w:t xml:space="preserve"> DBERROR</w:t>
            </w:r>
            <w:proofErr w:type="gramStart"/>
            <w:r w:rsidR="00F53F4A">
              <w:t>,</w:t>
            </w:r>
            <w:r w:rsidR="00F53F4A" w:rsidRPr="00802C9E">
              <w:rPr>
                <w:strike/>
                <w:rPrChange w:id="0" w:author="Eric" w:date="2014-11-10T12:21:00Z">
                  <w:rPr/>
                </w:rPrChange>
              </w:rPr>
              <w:t>FAIL</w:t>
            </w:r>
            <w:proofErr w:type="gramEnd"/>
            <w:ins w:id="1" w:author="Eric" w:date="2014-11-10T12:21:00Z">
              <w:r w:rsidR="00802C9E">
                <w:rPr>
                  <w:strike/>
                </w:rPr>
                <w:t xml:space="preserve"> </w:t>
              </w:r>
            </w:ins>
            <w:ins w:id="2" w:author="Eric" w:date="2014-11-10T12:22:00Z">
              <w:r w:rsidR="00802C9E">
                <w:t>BADCREDS</w:t>
              </w:r>
            </w:ins>
          </w:p>
        </w:tc>
      </w:tr>
    </w:tbl>
    <w:p w14:paraId="0013411A" w14:textId="77777777" w:rsidR="00B347B5" w:rsidRDefault="00B347B5" w:rsidP="00634FB1"/>
    <w:p w14:paraId="7DB53205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r>
        <w:t>createAccount</w:t>
      </w:r>
      <w:r w:rsidR="00666941">
        <w:t>.php</w:t>
      </w:r>
      <w:proofErr w:type="spellEnd"/>
    </w:p>
    <w:p w14:paraId="2B4CF722" w14:textId="77777777" w:rsidR="00666941" w:rsidRDefault="00666941" w:rsidP="00666941">
      <w:r>
        <w:tab/>
      </w:r>
      <w:r>
        <w:tab/>
      </w:r>
      <w:r>
        <w:tab/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6767A510" w14:textId="77777777" w:rsidTr="00666941">
        <w:tc>
          <w:tcPr>
            <w:tcW w:w="2340" w:type="dxa"/>
          </w:tcPr>
          <w:p w14:paraId="42B1AAA5" w14:textId="21A9D0A0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248" w:type="dxa"/>
          </w:tcPr>
          <w:p w14:paraId="34EC46DF" w14:textId="77879A4E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21C2648D" w14:textId="77777777" w:rsidTr="00666941">
        <w:tc>
          <w:tcPr>
            <w:tcW w:w="2340" w:type="dxa"/>
          </w:tcPr>
          <w:p w14:paraId="0E343EAB" w14:textId="4ED1DDD0" w:rsidR="00666941" w:rsidRDefault="009A3880" w:rsidP="00666941">
            <w:proofErr w:type="spellStart"/>
            <w:r w:rsidRPr="00516461">
              <w:rPr>
                <w:strike/>
                <w:rPrChange w:id="3" w:author="Eric" w:date="2014-11-10T12:35:00Z">
                  <w:rPr/>
                </w:rPrChange>
              </w:rPr>
              <w:t>E</w:t>
            </w:r>
            <w:ins w:id="4" w:author="Eric" w:date="2014-11-10T12:35:00Z">
              <w:r w:rsidR="00516461" w:rsidRPr="00516461">
                <w:rPr>
                  <w:rPrChange w:id="5" w:author="Eric" w:date="2014-11-10T12:35:00Z">
                    <w:rPr>
                      <w:strike/>
                    </w:rPr>
                  </w:rPrChange>
                </w:rPr>
                <w:t>e</w:t>
              </w:r>
            </w:ins>
            <w:r>
              <w:t>mail</w:t>
            </w:r>
            <w:proofErr w:type="spellEnd"/>
          </w:p>
        </w:tc>
        <w:tc>
          <w:tcPr>
            <w:tcW w:w="4248" w:type="dxa"/>
          </w:tcPr>
          <w:p w14:paraId="0554D029" w14:textId="4016F1BA" w:rsidR="00666941" w:rsidRDefault="00BA3CFD" w:rsidP="00666941">
            <w:r>
              <w:t>char(45</w:t>
            </w:r>
            <w:r w:rsidR="0082462A">
              <w:t>)</w:t>
            </w:r>
          </w:p>
        </w:tc>
      </w:tr>
      <w:tr w:rsidR="00666941" w14:paraId="329C831E" w14:textId="77777777" w:rsidTr="00666941">
        <w:tc>
          <w:tcPr>
            <w:tcW w:w="2340" w:type="dxa"/>
          </w:tcPr>
          <w:p w14:paraId="39983CC8" w14:textId="77777777" w:rsidR="00666941" w:rsidRDefault="00666941" w:rsidP="00666941">
            <w:proofErr w:type="spellStart"/>
            <w:r>
              <w:t>firstName</w:t>
            </w:r>
            <w:proofErr w:type="spellEnd"/>
          </w:p>
        </w:tc>
        <w:tc>
          <w:tcPr>
            <w:tcW w:w="4248" w:type="dxa"/>
          </w:tcPr>
          <w:p w14:paraId="20608A0B" w14:textId="44BFA02F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4D521A5" w14:textId="77777777" w:rsidTr="00666941">
        <w:tc>
          <w:tcPr>
            <w:tcW w:w="2340" w:type="dxa"/>
          </w:tcPr>
          <w:p w14:paraId="395ED570" w14:textId="77777777" w:rsidR="00666941" w:rsidRDefault="00666941" w:rsidP="00666941">
            <w:proofErr w:type="spellStart"/>
            <w:r>
              <w:t>lastName</w:t>
            </w:r>
            <w:proofErr w:type="spellEnd"/>
          </w:p>
        </w:tc>
        <w:tc>
          <w:tcPr>
            <w:tcW w:w="4248" w:type="dxa"/>
          </w:tcPr>
          <w:p w14:paraId="062F04BB" w14:textId="23BFFAED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D8EF6D1" w14:textId="77777777" w:rsidTr="00666941">
        <w:tc>
          <w:tcPr>
            <w:tcW w:w="2340" w:type="dxa"/>
          </w:tcPr>
          <w:p w14:paraId="0F789B20" w14:textId="75F3ADE5" w:rsidR="00666941" w:rsidRDefault="009A3880" w:rsidP="00666941">
            <w:proofErr w:type="spellStart"/>
            <w:r>
              <w:t>userP</w:t>
            </w:r>
            <w:r w:rsidR="00666941">
              <w:t>assword</w:t>
            </w:r>
            <w:proofErr w:type="spellEnd"/>
          </w:p>
        </w:tc>
        <w:tc>
          <w:tcPr>
            <w:tcW w:w="4248" w:type="dxa"/>
          </w:tcPr>
          <w:p w14:paraId="20E3C87C" w14:textId="08511CE6" w:rsidR="00666941" w:rsidRDefault="00BA3CFD" w:rsidP="00666941">
            <w:r>
              <w:t>char(40</w:t>
            </w:r>
            <w:r w:rsidR="0082462A">
              <w:t>)</w:t>
            </w:r>
          </w:p>
        </w:tc>
      </w:tr>
    </w:tbl>
    <w:p w14:paraId="509F8B7D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35F4FD47" w14:textId="77777777" w:rsidTr="00597D01">
        <w:tc>
          <w:tcPr>
            <w:tcW w:w="2340" w:type="dxa"/>
            <w:tcBorders>
              <w:bottom w:val="single" w:sz="4" w:space="0" w:color="auto"/>
            </w:tcBorders>
          </w:tcPr>
          <w:p w14:paraId="13B712E7" w14:textId="5A461CF6" w:rsidR="00666941" w:rsidRDefault="00F53F4A" w:rsidP="00666941">
            <w:proofErr w:type="spellStart"/>
            <w:r w:rsidRPr="00516461">
              <w:rPr>
                <w:strike/>
                <w:rPrChange w:id="6" w:author="Eric" w:date="2014-11-10T12:35:00Z">
                  <w:rPr/>
                </w:rPrChange>
              </w:rPr>
              <w:t>R</w:t>
            </w:r>
            <w:ins w:id="7" w:author="Eric" w:date="2014-11-10T12:35:00Z">
              <w:r w:rsidR="00516461">
                <w:t>r</w:t>
              </w:r>
            </w:ins>
            <w:r w:rsidR="00666941">
              <w:t>eturnCode</w:t>
            </w:r>
            <w:proofErr w:type="spellEnd"/>
          </w:p>
        </w:tc>
        <w:tc>
          <w:tcPr>
            <w:tcW w:w="4248" w:type="dxa"/>
          </w:tcPr>
          <w:p w14:paraId="15534118" w14:textId="413C37D2" w:rsidR="00666941" w:rsidRDefault="005A1799" w:rsidP="00597D01">
            <w:r>
              <w:t>S</w:t>
            </w:r>
            <w:r w:rsidR="00C97521">
              <w:t>UC</w:t>
            </w:r>
            <w:r w:rsidR="00597D01">
              <w:t>C</w:t>
            </w:r>
            <w:r w:rsidR="00C97521">
              <w:t>ESS</w:t>
            </w:r>
            <w:r w:rsidR="00425BEB">
              <w:t xml:space="preserve">, </w:t>
            </w:r>
            <w:r w:rsidR="009A3880">
              <w:t>USERNAME</w:t>
            </w:r>
            <w:r w:rsidR="00425BEB">
              <w:t xml:space="preserve">EXISTS, </w:t>
            </w:r>
            <w:r w:rsidR="00425BEB" w:rsidRPr="00802C9E">
              <w:rPr>
                <w:strike/>
                <w:rPrChange w:id="8" w:author="Eric" w:date="2014-11-10T12:22:00Z">
                  <w:rPr/>
                </w:rPrChange>
              </w:rPr>
              <w:t>BAD</w:t>
            </w:r>
            <w:r w:rsidRPr="00802C9E">
              <w:rPr>
                <w:strike/>
                <w:rPrChange w:id="9" w:author="Eric" w:date="2014-11-10T12:22:00Z">
                  <w:rPr/>
                </w:rPrChange>
              </w:rPr>
              <w:t>P</w:t>
            </w:r>
            <w:r w:rsidR="00425BEB" w:rsidRPr="00802C9E">
              <w:rPr>
                <w:strike/>
                <w:rPrChange w:id="10" w:author="Eric" w:date="2014-11-10T12:22:00Z">
                  <w:rPr/>
                </w:rPrChange>
              </w:rPr>
              <w:t>W</w:t>
            </w:r>
            <w:r w:rsidRPr="00802C9E">
              <w:rPr>
                <w:strike/>
                <w:rPrChange w:id="11" w:author="Eric" w:date="2014-11-10T12:22:00Z">
                  <w:rPr/>
                </w:rPrChange>
              </w:rPr>
              <w:t>,</w:t>
            </w:r>
            <w:r w:rsidR="00425BEB">
              <w:t xml:space="preserve"> DBERROR</w:t>
            </w:r>
            <w:r w:rsidR="001B47DD">
              <w:t>, EMAILEXISTS</w:t>
            </w:r>
          </w:p>
        </w:tc>
      </w:tr>
    </w:tbl>
    <w:p w14:paraId="5845F760" w14:textId="5A7D1F77" w:rsidR="005A1799" w:rsidRDefault="005A1799" w:rsidP="00597D01">
      <w:pPr>
        <w:pStyle w:val="ListParagraph"/>
        <w:numPr>
          <w:ilvl w:val="0"/>
          <w:numId w:val="1"/>
        </w:numPr>
      </w:pPr>
      <w:proofErr w:type="spellStart"/>
      <w:proofErr w:type="gramStart"/>
      <w:r>
        <w:t>getExcursionList.php</w:t>
      </w:r>
      <w:proofErr w:type="spellEnd"/>
      <w:proofErr w:type="gramEnd"/>
      <w:r>
        <w:t xml:space="preserve">  </w:t>
      </w:r>
    </w:p>
    <w:p w14:paraId="382CC015" w14:textId="4273C6C3" w:rsidR="005A1799" w:rsidRDefault="005A1799" w:rsidP="005A1799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A1799" w14:paraId="462BFB4A" w14:textId="77777777" w:rsidTr="00597D01">
        <w:tc>
          <w:tcPr>
            <w:tcW w:w="2340" w:type="dxa"/>
          </w:tcPr>
          <w:p w14:paraId="27D1B50E" w14:textId="77777777" w:rsidR="005A1799" w:rsidRDefault="005A1799" w:rsidP="00597D01">
            <w:proofErr w:type="spellStart"/>
            <w:r>
              <w:t>returnCode</w:t>
            </w:r>
            <w:proofErr w:type="spellEnd"/>
          </w:p>
        </w:tc>
        <w:tc>
          <w:tcPr>
            <w:tcW w:w="4248" w:type="dxa"/>
          </w:tcPr>
          <w:p w14:paraId="331BA23E" w14:textId="41B304AB" w:rsidR="005A1799" w:rsidRDefault="00425BEB" w:rsidP="00597D01">
            <w:r>
              <w:t>SUCCESS, DBERROR</w:t>
            </w:r>
          </w:p>
        </w:tc>
      </w:tr>
      <w:tr w:rsidR="002A13B4" w14:paraId="6842619A" w14:textId="75A8176D" w:rsidTr="00597D01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40" w:type="dxa"/>
          </w:tcPr>
          <w:p w14:paraId="64BAAB16" w14:textId="02FCE068" w:rsidR="002A13B4" w:rsidRDefault="00545698" w:rsidP="00597D01">
            <w:r>
              <w:t>excursion</w:t>
            </w:r>
          </w:p>
        </w:tc>
        <w:tc>
          <w:tcPr>
            <w:tcW w:w="4248" w:type="dxa"/>
          </w:tcPr>
          <w:p w14:paraId="4C97A8DB" w14:textId="536F4002" w:rsidR="002A13B4" w:rsidRDefault="00545698" w:rsidP="00597D01">
            <w:r>
              <w:t>Excursion[ ]</w:t>
            </w:r>
          </w:p>
        </w:tc>
      </w:tr>
    </w:tbl>
    <w:p w14:paraId="080F8E3D" w14:textId="3D9224C3" w:rsidR="00D55493" w:rsidRDefault="00D55493" w:rsidP="00D55493">
      <w:pPr>
        <w:pStyle w:val="ListParagraph"/>
        <w:numPr>
          <w:ilvl w:val="0"/>
          <w:numId w:val="1"/>
        </w:numPr>
      </w:pPr>
      <w:proofErr w:type="spellStart"/>
      <w:r>
        <w:t>loadExcursion.php</w:t>
      </w:r>
      <w:proofErr w:type="spellEnd"/>
    </w:p>
    <w:p w14:paraId="57D07308" w14:textId="6E998ECC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51B64675" w14:textId="77777777" w:rsidTr="00802C9E">
        <w:tc>
          <w:tcPr>
            <w:tcW w:w="2340" w:type="dxa"/>
          </w:tcPr>
          <w:p w14:paraId="72D9CE93" w14:textId="2C0C2F72" w:rsidR="00D55493" w:rsidRDefault="009A3880" w:rsidP="00802C9E">
            <w:r>
              <w:t>u</w:t>
            </w:r>
            <w:r w:rsidR="00D55493">
              <w:t>sername</w:t>
            </w:r>
          </w:p>
        </w:tc>
        <w:tc>
          <w:tcPr>
            <w:tcW w:w="4248" w:type="dxa"/>
          </w:tcPr>
          <w:p w14:paraId="28D6C0FC" w14:textId="77777777" w:rsidR="00D55493" w:rsidRDefault="00D55493" w:rsidP="00802C9E">
            <w:r>
              <w:t>char(25)</w:t>
            </w:r>
          </w:p>
        </w:tc>
      </w:tr>
      <w:tr w:rsidR="00D55493" w14:paraId="1313887E" w14:textId="77777777" w:rsidTr="00802C9E">
        <w:tc>
          <w:tcPr>
            <w:tcW w:w="2340" w:type="dxa"/>
          </w:tcPr>
          <w:p w14:paraId="58B9D836" w14:textId="6A85015B" w:rsidR="00D55493" w:rsidRDefault="00D55493" w:rsidP="00802C9E">
            <w:proofErr w:type="spellStart"/>
            <w:r>
              <w:t>ex</w:t>
            </w:r>
            <w:r w:rsidR="009A3880">
              <w:t>cursion</w:t>
            </w:r>
            <w:r>
              <w:t>Name</w:t>
            </w:r>
            <w:proofErr w:type="spellEnd"/>
          </w:p>
        </w:tc>
        <w:tc>
          <w:tcPr>
            <w:tcW w:w="4248" w:type="dxa"/>
          </w:tcPr>
          <w:p w14:paraId="6CA8640F" w14:textId="77777777" w:rsidR="00D55493" w:rsidRDefault="00D55493" w:rsidP="00802C9E">
            <w:r>
              <w:t>char(30)</w:t>
            </w:r>
          </w:p>
        </w:tc>
      </w:tr>
    </w:tbl>
    <w:p w14:paraId="78F70378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6601" w:type="dxa"/>
        <w:tblInd w:w="2268" w:type="dxa"/>
        <w:tblLook w:val="04A0" w:firstRow="1" w:lastRow="0" w:firstColumn="1" w:lastColumn="0" w:noHBand="0" w:noVBand="1"/>
      </w:tblPr>
      <w:tblGrid>
        <w:gridCol w:w="2342"/>
        <w:gridCol w:w="4259"/>
      </w:tblGrid>
      <w:tr w:rsidR="00D55493" w14:paraId="1C811D11" w14:textId="77777777" w:rsidTr="00D51624">
        <w:trPr>
          <w:trHeight w:val="201"/>
        </w:trPr>
        <w:tc>
          <w:tcPr>
            <w:tcW w:w="2342" w:type="dxa"/>
          </w:tcPr>
          <w:p w14:paraId="374D1844" w14:textId="77777777" w:rsidR="00D55493" w:rsidRDefault="00D55493" w:rsidP="00F53F4A">
            <w:proofErr w:type="spellStart"/>
            <w:r>
              <w:t>returnCode</w:t>
            </w:r>
            <w:proofErr w:type="spellEnd"/>
          </w:p>
        </w:tc>
        <w:tc>
          <w:tcPr>
            <w:tcW w:w="4259" w:type="dxa"/>
          </w:tcPr>
          <w:p w14:paraId="23A8C458" w14:textId="18254160" w:rsidR="00D55493" w:rsidRDefault="00425BEB" w:rsidP="00F53F4A">
            <w:r>
              <w:t>SUCCESS, DBERROR</w:t>
            </w:r>
            <w:r w:rsidR="00213DB8">
              <w:t>,</w:t>
            </w:r>
          </w:p>
        </w:tc>
      </w:tr>
      <w:tr w:rsidR="002A13B4" w14:paraId="40C72983" w14:textId="1510E24B" w:rsidTr="00D51624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2342" w:type="dxa"/>
          </w:tcPr>
          <w:p w14:paraId="4A15C8DA" w14:textId="0ECD0C74" w:rsidR="002A13B4" w:rsidRDefault="00545698" w:rsidP="00F53F4A">
            <w:r>
              <w:t>observation</w:t>
            </w:r>
          </w:p>
        </w:tc>
        <w:tc>
          <w:tcPr>
            <w:tcW w:w="4259" w:type="dxa"/>
          </w:tcPr>
          <w:p w14:paraId="43C60F84" w14:textId="6B638A0B" w:rsidR="002A13B4" w:rsidRDefault="00545698" w:rsidP="00F53F4A">
            <w:r>
              <w:t>Observation[ ]</w:t>
            </w:r>
          </w:p>
        </w:tc>
      </w:tr>
      <w:tr w:rsidR="002A13B4" w14:paraId="352AF9BC" w14:textId="67E27849" w:rsidTr="00D51624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2342" w:type="dxa"/>
          </w:tcPr>
          <w:p w14:paraId="6C2727B3" w14:textId="64B3B8E9" w:rsidR="002A13B4" w:rsidRDefault="00545698" w:rsidP="00F53F4A">
            <w:r>
              <w:t>coordinates</w:t>
            </w:r>
          </w:p>
        </w:tc>
        <w:tc>
          <w:tcPr>
            <w:tcW w:w="4259" w:type="dxa"/>
          </w:tcPr>
          <w:p w14:paraId="762D6E32" w14:textId="75977D1F" w:rsidR="00545698" w:rsidRDefault="00545698" w:rsidP="00F53F4A">
            <w:r>
              <w:t>Coordinates [ ]</w:t>
            </w:r>
          </w:p>
        </w:tc>
      </w:tr>
      <w:tr w:rsidR="00802C9E" w14:paraId="550284F3" w14:textId="77777777" w:rsidTr="00D51624">
        <w:tblPrEx>
          <w:tblLook w:val="0000" w:firstRow="0" w:lastRow="0" w:firstColumn="0" w:lastColumn="0" w:noHBand="0" w:noVBand="0"/>
        </w:tblPrEx>
        <w:trPr>
          <w:trHeight w:val="343"/>
          <w:ins w:id="12" w:author="Eric" w:date="2014-11-10T12:23:00Z"/>
        </w:trPr>
        <w:tc>
          <w:tcPr>
            <w:tcW w:w="2342" w:type="dxa"/>
          </w:tcPr>
          <w:p w14:paraId="39F54129" w14:textId="2E1BB8FB" w:rsidR="00802C9E" w:rsidRDefault="00516461" w:rsidP="00F53F4A">
            <w:pPr>
              <w:rPr>
                <w:ins w:id="13" w:author="Eric" w:date="2014-11-10T12:23:00Z"/>
              </w:rPr>
            </w:pPr>
            <w:proofErr w:type="spellStart"/>
            <w:proofErr w:type="gramStart"/>
            <w:ins w:id="14" w:author="Eric" w:date="2014-11-10T12:34:00Z">
              <w:r>
                <w:t>dateCreated</w:t>
              </w:r>
            </w:ins>
            <w:proofErr w:type="spellEnd"/>
            <w:proofErr w:type="gramEnd"/>
          </w:p>
        </w:tc>
        <w:tc>
          <w:tcPr>
            <w:tcW w:w="4259" w:type="dxa"/>
          </w:tcPr>
          <w:p w14:paraId="10D1A062" w14:textId="7894340C" w:rsidR="00802C9E" w:rsidRDefault="00516461" w:rsidP="00F53F4A">
            <w:pPr>
              <w:rPr>
                <w:ins w:id="15" w:author="Eric" w:date="2014-11-10T12:23:00Z"/>
              </w:rPr>
            </w:pPr>
            <w:proofErr w:type="spellStart"/>
            <w:ins w:id="16" w:author="Eric" w:date="2014-11-10T12:34:00Z">
              <w:r>
                <w:t>DateTime</w:t>
              </w:r>
            </w:ins>
            <w:proofErr w:type="spellEnd"/>
          </w:p>
        </w:tc>
      </w:tr>
    </w:tbl>
    <w:p w14:paraId="5FAAF8D1" w14:textId="5634DBED" w:rsidR="00D55493" w:rsidRDefault="00D55493" w:rsidP="00D55493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checkExcursion.php</w:t>
      </w:r>
      <w:proofErr w:type="spellEnd"/>
      <w:proofErr w:type="gramEnd"/>
    </w:p>
    <w:p w14:paraId="3D184C9B" w14:textId="77777777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0C50A65C" w14:textId="77777777" w:rsidTr="00802C9E">
        <w:tc>
          <w:tcPr>
            <w:tcW w:w="2340" w:type="dxa"/>
          </w:tcPr>
          <w:p w14:paraId="683FB89D" w14:textId="1428B71E" w:rsidR="00D55493" w:rsidRDefault="002A13B4" w:rsidP="00802C9E">
            <w:proofErr w:type="spellStart"/>
            <w:r>
              <w:t>userName</w:t>
            </w:r>
            <w:proofErr w:type="spellEnd"/>
          </w:p>
        </w:tc>
        <w:tc>
          <w:tcPr>
            <w:tcW w:w="4248" w:type="dxa"/>
          </w:tcPr>
          <w:p w14:paraId="6F9A44DC" w14:textId="43229A8B" w:rsidR="00D55493" w:rsidRDefault="002A13B4" w:rsidP="00802C9E">
            <w:r>
              <w:t>char(25)</w:t>
            </w:r>
          </w:p>
        </w:tc>
      </w:tr>
      <w:tr w:rsidR="00D55493" w14:paraId="57324C64" w14:textId="77777777" w:rsidTr="00802C9E">
        <w:tc>
          <w:tcPr>
            <w:tcW w:w="2340" w:type="dxa"/>
          </w:tcPr>
          <w:p w14:paraId="0D0AC369" w14:textId="7C99D4EE" w:rsidR="00D55493" w:rsidRDefault="00D55493" w:rsidP="00802C9E">
            <w:proofErr w:type="spellStart"/>
            <w:r>
              <w:t>ex</w:t>
            </w:r>
            <w:r w:rsidR="009A3880">
              <w:t>cursion</w:t>
            </w:r>
            <w:r>
              <w:t>Name</w:t>
            </w:r>
            <w:proofErr w:type="spellEnd"/>
          </w:p>
        </w:tc>
        <w:tc>
          <w:tcPr>
            <w:tcW w:w="4248" w:type="dxa"/>
          </w:tcPr>
          <w:p w14:paraId="70F73828" w14:textId="77777777" w:rsidR="00D55493" w:rsidRDefault="00D55493" w:rsidP="00802C9E">
            <w:r>
              <w:t>char(30)</w:t>
            </w:r>
          </w:p>
        </w:tc>
      </w:tr>
    </w:tbl>
    <w:p w14:paraId="4E6B2393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63B30A43" w14:textId="77777777" w:rsidTr="00F53F4A">
        <w:tc>
          <w:tcPr>
            <w:tcW w:w="2340" w:type="dxa"/>
          </w:tcPr>
          <w:p w14:paraId="7F4093BE" w14:textId="77777777" w:rsidR="00D55493" w:rsidRDefault="00D55493" w:rsidP="00F53F4A">
            <w:proofErr w:type="spellStart"/>
            <w:r>
              <w:t>returnCode</w:t>
            </w:r>
            <w:proofErr w:type="spellEnd"/>
          </w:p>
        </w:tc>
        <w:tc>
          <w:tcPr>
            <w:tcW w:w="4248" w:type="dxa"/>
          </w:tcPr>
          <w:p w14:paraId="6B70DBF4" w14:textId="6FD5839B" w:rsidR="00D55493" w:rsidRDefault="006A521B" w:rsidP="00F53F4A">
            <w:proofErr w:type="spellStart"/>
            <w:r>
              <w:t>ExcursionExists</w:t>
            </w:r>
            <w:proofErr w:type="spellEnd"/>
            <w:r>
              <w:t xml:space="preserve">, </w:t>
            </w:r>
            <w:r w:rsidRPr="00516461">
              <w:rPr>
                <w:strike/>
                <w:rPrChange w:id="17" w:author="Eric" w:date="2014-11-10T12:36:00Z">
                  <w:rPr/>
                </w:rPrChange>
              </w:rPr>
              <w:t>SUCCESS</w:t>
            </w:r>
            <w:r w:rsidR="002A13B4">
              <w:t>, DBERROR</w:t>
            </w:r>
            <w:r>
              <w:t xml:space="preserve">, </w:t>
            </w:r>
            <w:r w:rsidRPr="00516461">
              <w:rPr>
                <w:strike/>
                <w:rPrChange w:id="18" w:author="Eric" w:date="2014-11-10T12:36:00Z">
                  <w:rPr/>
                </w:rPrChange>
              </w:rPr>
              <w:t>FAIL</w:t>
            </w:r>
            <w:proofErr w:type="gramStart"/>
            <w:r>
              <w:t>,  EXCURS</w:t>
            </w:r>
            <w:r w:rsidRPr="00516461">
              <w:rPr>
                <w:strike/>
                <w:rPrChange w:id="19" w:author="Eric" w:date="2014-11-10T12:36:00Z">
                  <w:rPr/>
                </w:rPrChange>
              </w:rPr>
              <w:t>R</w:t>
            </w:r>
            <w:r>
              <w:t>IONDNE</w:t>
            </w:r>
            <w:proofErr w:type="gramEnd"/>
          </w:p>
        </w:tc>
      </w:tr>
    </w:tbl>
    <w:p w14:paraId="69FF179A" w14:textId="77777777" w:rsidR="00A108A9" w:rsidRDefault="00A108A9" w:rsidP="00D55493"/>
    <w:p w14:paraId="177AD6DC" w14:textId="189D25B7" w:rsidR="005A1799" w:rsidRDefault="005A1799" w:rsidP="00D55493">
      <w:pPr>
        <w:pStyle w:val="ListParagraph"/>
        <w:numPr>
          <w:ilvl w:val="0"/>
          <w:numId w:val="1"/>
        </w:numPr>
      </w:pPr>
      <w:proofErr w:type="spellStart"/>
      <w:r>
        <w:t>publishExcursion.php</w:t>
      </w:r>
      <w:proofErr w:type="spellEnd"/>
    </w:p>
    <w:p w14:paraId="2E759D0E" w14:textId="77777777" w:rsidR="000A39E3" w:rsidRDefault="000A39E3" w:rsidP="000A39E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16461" w14:paraId="32B81256" w14:textId="77777777" w:rsidTr="00A108A9">
        <w:trPr>
          <w:ins w:id="20" w:author="Eric" w:date="2014-11-10T12:37:00Z"/>
        </w:trPr>
        <w:tc>
          <w:tcPr>
            <w:tcW w:w="2340" w:type="dxa"/>
          </w:tcPr>
          <w:p w14:paraId="260E9F2F" w14:textId="5AA44189" w:rsidR="00516461" w:rsidRDefault="00516461" w:rsidP="00545698">
            <w:pPr>
              <w:rPr>
                <w:ins w:id="21" w:author="Eric" w:date="2014-11-10T12:37:00Z"/>
              </w:rPr>
            </w:pPr>
            <w:proofErr w:type="spellStart"/>
            <w:proofErr w:type="gramStart"/>
            <w:ins w:id="22" w:author="Eric" w:date="2014-11-10T12:37:00Z">
              <w:r>
                <w:t>userName</w:t>
              </w:r>
              <w:proofErr w:type="spellEnd"/>
              <w:proofErr w:type="gramEnd"/>
            </w:ins>
          </w:p>
        </w:tc>
        <w:tc>
          <w:tcPr>
            <w:tcW w:w="4248" w:type="dxa"/>
          </w:tcPr>
          <w:p w14:paraId="19FDA538" w14:textId="6A730BDE" w:rsidR="00516461" w:rsidRDefault="00516461" w:rsidP="00802C9E">
            <w:pPr>
              <w:rPr>
                <w:ins w:id="23" w:author="Eric" w:date="2014-11-10T12:37:00Z"/>
              </w:rPr>
            </w:pPr>
            <w:proofErr w:type="gramStart"/>
            <w:ins w:id="24" w:author="Eric" w:date="2014-11-10T12:37:00Z">
              <w:r>
                <w:t>char</w:t>
              </w:r>
              <w:proofErr w:type="gramEnd"/>
              <w:r>
                <w:t>(25)</w:t>
              </w:r>
            </w:ins>
          </w:p>
        </w:tc>
      </w:tr>
      <w:tr w:rsidR="00516461" w14:paraId="7EC967CE" w14:textId="77777777" w:rsidTr="00A108A9">
        <w:trPr>
          <w:ins w:id="25" w:author="Eric" w:date="2014-11-10T12:37:00Z"/>
        </w:trPr>
        <w:tc>
          <w:tcPr>
            <w:tcW w:w="2340" w:type="dxa"/>
          </w:tcPr>
          <w:p w14:paraId="2D00850A" w14:textId="5A9B4174" w:rsidR="00516461" w:rsidRDefault="00516461" w:rsidP="00545698">
            <w:pPr>
              <w:rPr>
                <w:ins w:id="26" w:author="Eric" w:date="2014-11-10T12:37:00Z"/>
              </w:rPr>
            </w:pPr>
            <w:proofErr w:type="spellStart"/>
            <w:proofErr w:type="gramStart"/>
            <w:ins w:id="27" w:author="Eric" w:date="2014-11-10T12:37:00Z">
              <w:r>
                <w:t>excursionName</w:t>
              </w:r>
              <w:proofErr w:type="spellEnd"/>
              <w:proofErr w:type="gramEnd"/>
            </w:ins>
          </w:p>
        </w:tc>
        <w:tc>
          <w:tcPr>
            <w:tcW w:w="4248" w:type="dxa"/>
          </w:tcPr>
          <w:p w14:paraId="07FC8D67" w14:textId="112AD802" w:rsidR="00516461" w:rsidRDefault="00516461" w:rsidP="00802C9E">
            <w:pPr>
              <w:rPr>
                <w:ins w:id="28" w:author="Eric" w:date="2014-11-10T12:37:00Z"/>
              </w:rPr>
            </w:pPr>
            <w:proofErr w:type="gramStart"/>
            <w:ins w:id="29" w:author="Eric" w:date="2014-11-10T12:37:00Z">
              <w:r>
                <w:t>char</w:t>
              </w:r>
              <w:proofErr w:type="gramEnd"/>
              <w:r>
                <w:t>(30)</w:t>
              </w:r>
            </w:ins>
          </w:p>
        </w:tc>
      </w:tr>
      <w:tr w:rsidR="00516461" w14:paraId="41C7C398" w14:textId="77777777" w:rsidTr="00A108A9">
        <w:trPr>
          <w:ins w:id="30" w:author="Eric" w:date="2014-11-10T12:37:00Z"/>
        </w:trPr>
        <w:tc>
          <w:tcPr>
            <w:tcW w:w="2340" w:type="dxa"/>
          </w:tcPr>
          <w:p w14:paraId="15887DDF" w14:textId="27A766C0" w:rsidR="00516461" w:rsidRDefault="00516461" w:rsidP="00545698">
            <w:pPr>
              <w:rPr>
                <w:ins w:id="31" w:author="Eric" w:date="2014-11-10T12:37:00Z"/>
              </w:rPr>
            </w:pPr>
            <w:proofErr w:type="gramStart"/>
            <w:ins w:id="32" w:author="Eric" w:date="2014-11-10T12:37:00Z">
              <w:r>
                <w:lastRenderedPageBreak/>
                <w:t>description</w:t>
              </w:r>
              <w:proofErr w:type="gramEnd"/>
            </w:ins>
          </w:p>
        </w:tc>
        <w:tc>
          <w:tcPr>
            <w:tcW w:w="4248" w:type="dxa"/>
          </w:tcPr>
          <w:p w14:paraId="305180D2" w14:textId="5C1DA6FE" w:rsidR="00516461" w:rsidRDefault="00516461" w:rsidP="00802C9E">
            <w:pPr>
              <w:rPr>
                <w:ins w:id="33" w:author="Eric" w:date="2014-11-10T12:37:00Z"/>
              </w:rPr>
            </w:pPr>
            <w:ins w:id="34" w:author="Eric" w:date="2014-11-10T12:37:00Z">
              <w:r>
                <w:t>char(250)</w:t>
              </w:r>
              <w:bookmarkStart w:id="35" w:name="_GoBack"/>
              <w:bookmarkEnd w:id="35"/>
            </w:ins>
          </w:p>
        </w:tc>
      </w:tr>
      <w:tr w:rsidR="000A39E3" w14:paraId="39B859C1" w14:textId="77777777" w:rsidTr="00A108A9">
        <w:tc>
          <w:tcPr>
            <w:tcW w:w="2340" w:type="dxa"/>
          </w:tcPr>
          <w:p w14:paraId="6073C378" w14:textId="0AAE8F3A" w:rsidR="000A39E3" w:rsidRDefault="006A521B" w:rsidP="00545698">
            <w:proofErr w:type="gramStart"/>
            <w:r>
              <w:t>observation</w:t>
            </w:r>
            <w:proofErr w:type="gramEnd"/>
          </w:p>
        </w:tc>
        <w:tc>
          <w:tcPr>
            <w:tcW w:w="4248" w:type="dxa"/>
          </w:tcPr>
          <w:p w14:paraId="541EB952" w14:textId="68B1DC50" w:rsidR="000A39E3" w:rsidRDefault="006A521B" w:rsidP="00802C9E">
            <w:r>
              <w:t>Observation[ ]</w:t>
            </w:r>
          </w:p>
        </w:tc>
      </w:tr>
      <w:tr w:rsidR="000A39E3" w14:paraId="463071C9" w14:textId="77777777" w:rsidTr="00A108A9">
        <w:tc>
          <w:tcPr>
            <w:tcW w:w="2340" w:type="dxa"/>
          </w:tcPr>
          <w:p w14:paraId="70580838" w14:textId="65B94D0E" w:rsidR="000A39E3" w:rsidRDefault="006A521B" w:rsidP="00802C9E">
            <w:r>
              <w:t>coordinates</w:t>
            </w:r>
          </w:p>
        </w:tc>
        <w:tc>
          <w:tcPr>
            <w:tcW w:w="4248" w:type="dxa"/>
          </w:tcPr>
          <w:p w14:paraId="7C4034A4" w14:textId="10CDF9A4" w:rsidR="000A39E3" w:rsidRDefault="006A521B" w:rsidP="00802C9E">
            <w:r>
              <w:t>Coordinates[ ]</w:t>
            </w:r>
          </w:p>
        </w:tc>
      </w:tr>
    </w:tbl>
    <w:p w14:paraId="7C2093A9" w14:textId="4120B456" w:rsidR="000A39E3" w:rsidRDefault="000A39E3" w:rsidP="000A39E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14:paraId="03124EFE" w14:textId="77777777" w:rsidTr="00802C9E">
        <w:tc>
          <w:tcPr>
            <w:tcW w:w="2340" w:type="dxa"/>
          </w:tcPr>
          <w:p w14:paraId="08CDA805" w14:textId="53E6E01E" w:rsidR="000A39E3" w:rsidRDefault="001B47DD" w:rsidP="00802C9E">
            <w:proofErr w:type="spellStart"/>
            <w:r>
              <w:t>R</w:t>
            </w:r>
            <w:r w:rsidR="000A39E3">
              <w:t>eturnCode</w:t>
            </w:r>
            <w:proofErr w:type="spellEnd"/>
          </w:p>
        </w:tc>
        <w:tc>
          <w:tcPr>
            <w:tcW w:w="4248" w:type="dxa"/>
          </w:tcPr>
          <w:p w14:paraId="54B37167" w14:textId="76685455" w:rsidR="000A39E3" w:rsidRDefault="00425BEB" w:rsidP="006A521B">
            <w:r>
              <w:t>SUCCESS, DBERROR</w:t>
            </w:r>
          </w:p>
        </w:tc>
      </w:tr>
    </w:tbl>
    <w:p w14:paraId="5FBC9EF7" w14:textId="77777777" w:rsidR="000A39E3" w:rsidRDefault="000A39E3" w:rsidP="000A39E3">
      <w:pPr>
        <w:ind w:left="360"/>
      </w:pPr>
    </w:p>
    <w:p w14:paraId="4DC1C52B" w14:textId="77777777" w:rsidR="00666941" w:rsidRDefault="00666941" w:rsidP="00B71FA2">
      <w:pPr>
        <w:rPr>
          <w:u w:val="single"/>
        </w:rPr>
      </w:pPr>
    </w:p>
    <w:p w14:paraId="1DB5CF0D" w14:textId="77777777" w:rsidR="00666941" w:rsidRDefault="00666941" w:rsidP="00B71FA2">
      <w:pPr>
        <w:rPr>
          <w:u w:val="single"/>
        </w:rPr>
      </w:pPr>
    </w:p>
    <w:p w14:paraId="62D4E3B0" w14:textId="77777777" w:rsidR="00666941" w:rsidRDefault="00666941" w:rsidP="00B71FA2">
      <w:pPr>
        <w:rPr>
          <w:u w:val="single"/>
        </w:rPr>
      </w:pPr>
    </w:p>
    <w:p w14:paraId="1C2FB919" w14:textId="77777777" w:rsidR="00B71FA2" w:rsidRDefault="00B71FA2" w:rsidP="00B71FA2">
      <w:pPr>
        <w:rPr>
          <w:u w:val="single"/>
        </w:rPr>
      </w:pPr>
      <w:r w:rsidRPr="00B71FA2">
        <w:rPr>
          <w:u w:val="single"/>
        </w:rPr>
        <w:t>Return Codes</w:t>
      </w:r>
    </w:p>
    <w:p w14:paraId="6DDCA59B" w14:textId="77777777" w:rsidR="00666941" w:rsidRDefault="00666941" w:rsidP="00B71FA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1440"/>
      </w:tblGrid>
      <w:tr w:rsidR="00666941" w14:paraId="5781141F" w14:textId="77777777" w:rsidTr="00D51624">
        <w:tc>
          <w:tcPr>
            <w:tcW w:w="3074" w:type="dxa"/>
          </w:tcPr>
          <w:p w14:paraId="44CA2DFC" w14:textId="77777777" w:rsidR="00666941" w:rsidRPr="00666941" w:rsidRDefault="00666941" w:rsidP="00B71FA2">
            <w:r>
              <w:t>Name</w:t>
            </w:r>
          </w:p>
        </w:tc>
        <w:tc>
          <w:tcPr>
            <w:tcW w:w="1440" w:type="dxa"/>
          </w:tcPr>
          <w:p w14:paraId="1B52EDFF" w14:textId="77777777" w:rsidR="00666941" w:rsidRPr="00666941" w:rsidRDefault="00666941" w:rsidP="00B71FA2">
            <w:r>
              <w:t>Value</w:t>
            </w:r>
          </w:p>
        </w:tc>
      </w:tr>
      <w:tr w:rsidR="00666941" w14:paraId="2FB31132" w14:textId="77777777" w:rsidTr="00D51624">
        <w:tc>
          <w:tcPr>
            <w:tcW w:w="3074" w:type="dxa"/>
          </w:tcPr>
          <w:p w14:paraId="0DEDC3DA" w14:textId="77777777" w:rsidR="00666941" w:rsidRDefault="00666941" w:rsidP="00B71FA2">
            <w:r>
              <w:t>SUCCESS</w:t>
            </w:r>
          </w:p>
        </w:tc>
        <w:tc>
          <w:tcPr>
            <w:tcW w:w="1440" w:type="dxa"/>
          </w:tcPr>
          <w:p w14:paraId="757F4CD2" w14:textId="77777777" w:rsidR="00666941" w:rsidRDefault="00666941" w:rsidP="00666941">
            <w:pPr>
              <w:jc w:val="center"/>
            </w:pPr>
            <w:r>
              <w:t>0</w:t>
            </w:r>
          </w:p>
        </w:tc>
      </w:tr>
      <w:tr w:rsidR="00666941" w14:paraId="55B1B307" w14:textId="77777777" w:rsidTr="00D51624">
        <w:tc>
          <w:tcPr>
            <w:tcW w:w="3074" w:type="dxa"/>
          </w:tcPr>
          <w:p w14:paraId="03A77D37" w14:textId="450F74F1" w:rsidR="00666941" w:rsidRPr="00425BEB" w:rsidRDefault="00324C45" w:rsidP="00324C45">
            <w:r>
              <w:t>DBERROR</w:t>
            </w:r>
          </w:p>
        </w:tc>
        <w:tc>
          <w:tcPr>
            <w:tcW w:w="1440" w:type="dxa"/>
          </w:tcPr>
          <w:p w14:paraId="4B7B567C" w14:textId="77777777" w:rsidR="00666941" w:rsidRPr="00425BEB" w:rsidRDefault="00666941" w:rsidP="00666941">
            <w:pPr>
              <w:jc w:val="center"/>
            </w:pPr>
            <w:r w:rsidRPr="00425BEB">
              <w:t>1</w:t>
            </w:r>
          </w:p>
        </w:tc>
      </w:tr>
      <w:tr w:rsidR="00666941" w14:paraId="0341A4AA" w14:textId="77777777" w:rsidTr="00D51624">
        <w:tc>
          <w:tcPr>
            <w:tcW w:w="3074" w:type="dxa"/>
          </w:tcPr>
          <w:p w14:paraId="1D2E0789" w14:textId="7C7EE960" w:rsidR="00666941" w:rsidRPr="00425BEB" w:rsidRDefault="00597D01" w:rsidP="00B71FA2">
            <w:r>
              <w:t>BADCREDENTIALS</w:t>
            </w:r>
          </w:p>
        </w:tc>
        <w:tc>
          <w:tcPr>
            <w:tcW w:w="1440" w:type="dxa"/>
          </w:tcPr>
          <w:p w14:paraId="09E3CD24" w14:textId="77777777" w:rsidR="00666941" w:rsidRPr="00425BEB" w:rsidRDefault="00666941" w:rsidP="00666941">
            <w:pPr>
              <w:jc w:val="center"/>
            </w:pPr>
            <w:r w:rsidRPr="00425BEB">
              <w:t>2</w:t>
            </w:r>
          </w:p>
        </w:tc>
      </w:tr>
      <w:tr w:rsidR="00666941" w14:paraId="4809AABC" w14:textId="77777777" w:rsidTr="00D51624">
        <w:tc>
          <w:tcPr>
            <w:tcW w:w="3074" w:type="dxa"/>
          </w:tcPr>
          <w:p w14:paraId="10D4E90A" w14:textId="2571C33C" w:rsidR="00666941" w:rsidRPr="00425BEB" w:rsidRDefault="001B47DD" w:rsidP="00B71FA2">
            <w:r>
              <w:t>USERNAMEEXISTS</w:t>
            </w:r>
          </w:p>
        </w:tc>
        <w:tc>
          <w:tcPr>
            <w:tcW w:w="1440" w:type="dxa"/>
          </w:tcPr>
          <w:p w14:paraId="52FCD1CE" w14:textId="36928F99" w:rsidR="00666941" w:rsidRPr="00425BEB" w:rsidRDefault="00F53F4A" w:rsidP="00666941">
            <w:pPr>
              <w:jc w:val="center"/>
            </w:pPr>
            <w:r>
              <w:t>3</w:t>
            </w:r>
          </w:p>
        </w:tc>
      </w:tr>
      <w:tr w:rsidR="00666941" w14:paraId="4725FA9C" w14:textId="77777777" w:rsidTr="00D51624">
        <w:tc>
          <w:tcPr>
            <w:tcW w:w="3074" w:type="dxa"/>
          </w:tcPr>
          <w:p w14:paraId="35E7B6D4" w14:textId="46ED754A" w:rsidR="00666941" w:rsidRPr="00425BEB" w:rsidRDefault="00597D01" w:rsidP="00B71FA2">
            <w:r>
              <w:t>EXCURSIONDNE</w:t>
            </w:r>
          </w:p>
        </w:tc>
        <w:tc>
          <w:tcPr>
            <w:tcW w:w="1440" w:type="dxa"/>
          </w:tcPr>
          <w:p w14:paraId="155DB644" w14:textId="003541FC" w:rsidR="00666941" w:rsidRPr="00425BEB" w:rsidRDefault="00F53F4A" w:rsidP="00666941">
            <w:pPr>
              <w:jc w:val="center"/>
            </w:pPr>
            <w:r>
              <w:t>4</w:t>
            </w:r>
          </w:p>
        </w:tc>
      </w:tr>
      <w:tr w:rsidR="00666941" w14:paraId="3B04CF23" w14:textId="77777777" w:rsidTr="00D51624">
        <w:tc>
          <w:tcPr>
            <w:tcW w:w="3074" w:type="dxa"/>
          </w:tcPr>
          <w:p w14:paraId="10879FFD" w14:textId="30F5C9DC" w:rsidR="00666941" w:rsidRPr="00425BEB" w:rsidRDefault="001B47DD" w:rsidP="00B71FA2">
            <w:r>
              <w:t>EMAILEXISTS</w:t>
            </w:r>
          </w:p>
        </w:tc>
        <w:tc>
          <w:tcPr>
            <w:tcW w:w="1440" w:type="dxa"/>
          </w:tcPr>
          <w:p w14:paraId="3E115C0A" w14:textId="71BDDE38" w:rsidR="00666941" w:rsidRPr="00425BEB" w:rsidRDefault="00D51624" w:rsidP="00666941">
            <w:pPr>
              <w:jc w:val="center"/>
            </w:pPr>
            <w:r>
              <w:t>5</w:t>
            </w:r>
          </w:p>
        </w:tc>
      </w:tr>
      <w:tr w:rsidR="00666941" w14:paraId="4FBB091F" w14:textId="77777777" w:rsidTr="00D51624">
        <w:tc>
          <w:tcPr>
            <w:tcW w:w="3074" w:type="dxa"/>
          </w:tcPr>
          <w:p w14:paraId="428B53F2" w14:textId="379F8D11" w:rsidR="00666941" w:rsidRPr="00425BEB" w:rsidRDefault="009A3880" w:rsidP="00B71FA2">
            <w:r>
              <w:t>USERNAMEDOESNOTEXIST</w:t>
            </w:r>
          </w:p>
        </w:tc>
        <w:tc>
          <w:tcPr>
            <w:tcW w:w="1440" w:type="dxa"/>
          </w:tcPr>
          <w:p w14:paraId="762049C5" w14:textId="3A8D7C0F" w:rsidR="00666941" w:rsidRPr="00425BEB" w:rsidRDefault="00D51624" w:rsidP="00666941">
            <w:pPr>
              <w:jc w:val="center"/>
            </w:pPr>
            <w:r>
              <w:t>6</w:t>
            </w:r>
          </w:p>
        </w:tc>
      </w:tr>
      <w:tr w:rsidR="00666941" w14:paraId="4754DEE1" w14:textId="77777777" w:rsidTr="00D51624">
        <w:tc>
          <w:tcPr>
            <w:tcW w:w="3074" w:type="dxa"/>
          </w:tcPr>
          <w:p w14:paraId="5559BC28" w14:textId="604DCEE4" w:rsidR="00666941" w:rsidRPr="00425BEB" w:rsidRDefault="001B47DD" w:rsidP="00B71FA2">
            <w:r>
              <w:t>EXCURSIONEXISTS</w:t>
            </w:r>
          </w:p>
        </w:tc>
        <w:tc>
          <w:tcPr>
            <w:tcW w:w="1440" w:type="dxa"/>
          </w:tcPr>
          <w:p w14:paraId="6E9438D3" w14:textId="1B23A524" w:rsidR="00666941" w:rsidRPr="00425BEB" w:rsidRDefault="00D51624" w:rsidP="00666941">
            <w:pPr>
              <w:jc w:val="center"/>
            </w:pPr>
            <w:r>
              <w:t>7</w:t>
            </w:r>
          </w:p>
        </w:tc>
      </w:tr>
      <w:tr w:rsidR="00666941" w14:paraId="25144EE3" w14:textId="77777777" w:rsidTr="00D51624">
        <w:tc>
          <w:tcPr>
            <w:tcW w:w="3074" w:type="dxa"/>
          </w:tcPr>
          <w:p w14:paraId="1DF72AB1" w14:textId="10D557EA" w:rsidR="00666941" w:rsidRPr="00425BEB" w:rsidRDefault="00F53F4A" w:rsidP="00B71FA2">
            <w:r>
              <w:t>BADPW</w:t>
            </w:r>
          </w:p>
        </w:tc>
        <w:tc>
          <w:tcPr>
            <w:tcW w:w="1440" w:type="dxa"/>
          </w:tcPr>
          <w:p w14:paraId="2E2D90AF" w14:textId="5C2931B6" w:rsidR="00666941" w:rsidRPr="00425BEB" w:rsidRDefault="00D51624" w:rsidP="00666941">
            <w:pPr>
              <w:jc w:val="center"/>
            </w:pPr>
            <w:r>
              <w:t>8</w:t>
            </w:r>
          </w:p>
        </w:tc>
      </w:tr>
    </w:tbl>
    <w:p w14:paraId="17230E9E" w14:textId="77777777" w:rsidR="00666941" w:rsidRPr="00B71FA2" w:rsidRDefault="00666941" w:rsidP="00B71FA2">
      <w:pPr>
        <w:rPr>
          <w:u w:val="single"/>
        </w:rPr>
      </w:pPr>
    </w:p>
    <w:p w14:paraId="36F4870F" w14:textId="40A8C920" w:rsidR="00B71FA2" w:rsidRDefault="00D51624" w:rsidP="00B71FA2">
      <w:proofErr w:type="gramStart"/>
      <w:r>
        <w:t>excursion</w:t>
      </w:r>
      <w:proofErr w:type="gramEnd"/>
      <w:r>
        <w:t xml:space="preserve"> = Excursion[ username, </w:t>
      </w:r>
      <w:proofErr w:type="spellStart"/>
      <w:r>
        <w:t>excursionName</w:t>
      </w:r>
      <w:proofErr w:type="spellEnd"/>
      <w:r>
        <w:t xml:space="preserve">, description, </w:t>
      </w:r>
      <w:proofErr w:type="spellStart"/>
      <w:r>
        <w:t>excursionDate</w:t>
      </w:r>
      <w:proofErr w:type="spellEnd"/>
      <w:r>
        <w:t>]</w:t>
      </w:r>
    </w:p>
    <w:p w14:paraId="693ACE85" w14:textId="1011A102" w:rsidR="00D51624" w:rsidRDefault="00D51624" w:rsidP="00B71FA2">
      <w:proofErr w:type="gramStart"/>
      <w:r>
        <w:t>observation</w:t>
      </w:r>
      <w:proofErr w:type="gramEnd"/>
      <w:r>
        <w:t xml:space="preserve"> = Observation [ </w:t>
      </w:r>
      <w:proofErr w:type="spellStart"/>
      <w:r>
        <w:t>excursionName</w:t>
      </w:r>
      <w:proofErr w:type="spellEnd"/>
      <w:r>
        <w:t>, description, latitude, longitude]</w:t>
      </w:r>
    </w:p>
    <w:p w14:paraId="7114A91E" w14:textId="142EAE7C" w:rsidR="00D51624" w:rsidRDefault="00D51624" w:rsidP="00B71FA2">
      <w:proofErr w:type="gramStart"/>
      <w:r>
        <w:t>coordinates</w:t>
      </w:r>
      <w:proofErr w:type="gramEnd"/>
      <w:r>
        <w:t xml:space="preserve"> =  [latitude, longitude]</w:t>
      </w:r>
    </w:p>
    <w:p w14:paraId="5DE88005" w14:textId="77777777" w:rsidR="00D51624" w:rsidRDefault="00D51624" w:rsidP="00B71FA2"/>
    <w:sectPr w:rsidR="00D51624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437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21F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55BDB"/>
    <w:multiLevelType w:val="hybridMultilevel"/>
    <w:tmpl w:val="619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A5289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D4"/>
    <w:multiLevelType w:val="hybridMultilevel"/>
    <w:tmpl w:val="908278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43A26"/>
    <w:multiLevelType w:val="hybridMultilevel"/>
    <w:tmpl w:val="AC0491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33A07"/>
    <w:multiLevelType w:val="hybridMultilevel"/>
    <w:tmpl w:val="280248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24C35"/>
    <w:rsid w:val="000A39E3"/>
    <w:rsid w:val="000A6ECD"/>
    <w:rsid w:val="00136835"/>
    <w:rsid w:val="001B47DD"/>
    <w:rsid w:val="00213DB8"/>
    <w:rsid w:val="002A13B4"/>
    <w:rsid w:val="002D2D72"/>
    <w:rsid w:val="00324C45"/>
    <w:rsid w:val="0034470A"/>
    <w:rsid w:val="00425BEB"/>
    <w:rsid w:val="00516461"/>
    <w:rsid w:val="00545698"/>
    <w:rsid w:val="00597D01"/>
    <w:rsid w:val="005A1799"/>
    <w:rsid w:val="00634FB1"/>
    <w:rsid w:val="00666941"/>
    <w:rsid w:val="006A521B"/>
    <w:rsid w:val="00802C9E"/>
    <w:rsid w:val="0082462A"/>
    <w:rsid w:val="008F73A9"/>
    <w:rsid w:val="009A3880"/>
    <w:rsid w:val="00A108A9"/>
    <w:rsid w:val="00B12544"/>
    <w:rsid w:val="00B347B5"/>
    <w:rsid w:val="00B71FA2"/>
    <w:rsid w:val="00BA3CFD"/>
    <w:rsid w:val="00C97521"/>
    <w:rsid w:val="00D51624"/>
    <w:rsid w:val="00D55493"/>
    <w:rsid w:val="00DB3179"/>
    <w:rsid w:val="00F53F4A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29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807B41-FA87-2143-927C-B45DF5E2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cp:lastPrinted>2014-10-22T16:04:00Z</cp:lastPrinted>
  <dcterms:created xsi:type="dcterms:W3CDTF">2014-11-10T17:38:00Z</dcterms:created>
  <dcterms:modified xsi:type="dcterms:W3CDTF">2014-11-10T17:38:00Z</dcterms:modified>
</cp:coreProperties>
</file>