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480" w:rsidRPr="005F14BE" w:rsidRDefault="002E6480" w:rsidP="002E6480">
      <w:pPr>
        <w:spacing w:before="120" w:after="0"/>
        <w:jc w:val="center"/>
        <w:textAlignment w:val="baseline"/>
        <w:rPr>
          <w:b/>
          <w:color w:val="000000"/>
        </w:rPr>
      </w:pPr>
      <w:r w:rsidRPr="005F14BE">
        <w:rPr>
          <w:b/>
          <w:color w:val="000000"/>
        </w:rPr>
        <w:t>Client Meeting Agenda 9/8</w:t>
      </w:r>
    </w:p>
    <w:p w:rsidR="002E6480" w:rsidRDefault="002E6480" w:rsidP="002E6480">
      <w:pPr>
        <w:pStyle w:val="NormalWeb"/>
        <w:spacing w:before="120" w:beforeAutospacing="0" w:after="0" w:afterAutospacing="0"/>
        <w:ind w:left="720"/>
        <w:textAlignment w:val="baseline"/>
        <w:rPr>
          <w:color w:val="000000"/>
        </w:rPr>
      </w:pPr>
    </w:p>
    <w:p w:rsidR="002E6480" w:rsidRDefault="002E6480" w:rsidP="002E6480">
      <w:pPr>
        <w:pStyle w:val="NormalWeb"/>
        <w:spacing w:before="120" w:beforeAutospacing="0" w:after="0" w:afterAutospacing="0"/>
        <w:textAlignment w:val="baseline"/>
        <w:rPr>
          <w:color w:val="000000"/>
        </w:rPr>
      </w:pPr>
    </w:p>
    <w:p w:rsidR="002E6480" w:rsidRPr="002E6480" w:rsidRDefault="002E6480" w:rsidP="002E6480">
      <w:pPr>
        <w:pStyle w:val="NormalWeb"/>
        <w:spacing w:before="120" w:beforeAutospacing="0" w:after="0" w:afterAutospacing="0"/>
        <w:textAlignment w:val="baseline"/>
        <w:rPr>
          <w:color w:val="000000"/>
        </w:rPr>
      </w:pPr>
      <w:r w:rsidRPr="005F14BE">
        <w:rPr>
          <w:b/>
          <w:color w:val="000000"/>
        </w:rPr>
        <w:t>Greetings, Thanks, and Introductions</w:t>
      </w:r>
      <w:r>
        <w:rPr>
          <w:color w:val="000000"/>
        </w:rPr>
        <w:t xml:space="preserve"> ---------------------------------------------Parker</w:t>
      </w:r>
    </w:p>
    <w:p w:rsidR="002E6480" w:rsidRDefault="002E6480" w:rsidP="002E6480">
      <w:pPr>
        <w:pStyle w:val="NormalWeb"/>
        <w:spacing w:before="120" w:beforeAutospacing="0" w:after="0" w:afterAutospacing="0"/>
        <w:textAlignment w:val="baseline"/>
        <w:rPr>
          <w:color w:val="000000"/>
        </w:rPr>
      </w:pPr>
      <w:r w:rsidRPr="005F14BE">
        <w:rPr>
          <w:b/>
          <w:color w:val="000000"/>
        </w:rPr>
        <w:t>Acknowledgement of the problem</w:t>
      </w:r>
      <w:r w:rsidRPr="002E6480">
        <w:rPr>
          <w:color w:val="000000"/>
        </w:rPr>
        <w:t xml:space="preserve"> (paraphrasing of problem statement &amp; scenario)</w:t>
      </w:r>
    </w:p>
    <w:p w:rsidR="002E6480" w:rsidRDefault="002E6480" w:rsidP="002E6480">
      <w:pPr>
        <w:pStyle w:val="NormalWeb"/>
        <w:spacing w:before="120" w:beforeAutospacing="0" w:after="0" w:afterAutospacing="0"/>
        <w:textAlignment w:val="baseline"/>
        <w:rPr>
          <w:color w:val="000000"/>
        </w:rPr>
      </w:pPr>
    </w:p>
    <w:p w:rsidR="002E6480" w:rsidRDefault="002E6480" w:rsidP="002E6480">
      <w:pPr>
        <w:pStyle w:val="NormalWeb"/>
        <w:spacing w:before="120" w:beforeAutospacing="0" w:after="0" w:afterAutospacing="0"/>
        <w:textAlignment w:val="baseline"/>
        <w:rPr>
          <w:color w:val="000000"/>
        </w:rPr>
      </w:pPr>
      <w:r>
        <w:rPr>
          <w:color w:val="000000"/>
        </w:rPr>
        <w:t xml:space="preserve">We are here today to discuss the problem that our clients have challenged us to find </w:t>
      </w:r>
      <w:commentRangeStart w:id="0"/>
      <w:r w:rsidRPr="00956D04">
        <w:rPr>
          <w:strike/>
          <w:color w:val="000000"/>
        </w:rPr>
        <w:t>the</w:t>
      </w:r>
      <w:commentRangeEnd w:id="0"/>
      <w:r w:rsidR="00956D04">
        <w:rPr>
          <w:rStyle w:val="CommentReference"/>
          <w:rFonts w:asciiTheme="minorHAnsi" w:eastAsiaTheme="minorHAnsi" w:hAnsiTheme="minorHAnsi" w:cstheme="minorBidi"/>
        </w:rPr>
        <w:commentReference w:id="0"/>
      </w:r>
      <w:r>
        <w:rPr>
          <w:color w:val="000000"/>
        </w:rPr>
        <w:t xml:space="preserve"> solution too. This problem can best be described through the illusion:</w:t>
      </w:r>
    </w:p>
    <w:p w:rsidR="002E6480" w:rsidRPr="002E6480" w:rsidRDefault="002E6480" w:rsidP="002E6480">
      <w:pPr>
        <w:pStyle w:val="NormalWeb"/>
        <w:spacing w:before="120" w:beforeAutospacing="0" w:after="0" w:afterAutospacing="0"/>
      </w:pPr>
      <w:r w:rsidRPr="002E6480">
        <w:rPr>
          <w:color w:val="000000"/>
        </w:rPr>
        <w:t>“We often want to share with others not only pictures and sounds from the places we’ve been but the actual route that we’ve traveled and location cues attached to the pictures and sounds that we record”</w:t>
      </w:r>
    </w:p>
    <w:p w:rsidR="002E6480" w:rsidRPr="002E6480" w:rsidRDefault="002E6480" w:rsidP="002E6480">
      <w:pPr>
        <w:pStyle w:val="NormalWeb"/>
        <w:spacing w:before="120" w:beforeAutospacing="0" w:after="0" w:afterAutospacing="0"/>
        <w:textAlignment w:val="baseline"/>
        <w:rPr>
          <w:color w:val="000000"/>
        </w:rPr>
      </w:pPr>
      <w:r>
        <w:rPr>
          <w:color w:val="000000"/>
        </w:rPr>
        <w:t xml:space="preserve">Are we correct in this illustration and can you expand </w:t>
      </w:r>
      <w:commentRangeStart w:id="1"/>
      <w:r w:rsidRPr="00956D04">
        <w:rPr>
          <w:strike/>
          <w:color w:val="000000"/>
        </w:rPr>
        <w:t>up</w:t>
      </w:r>
      <w:commentRangeEnd w:id="1"/>
      <w:r w:rsidR="00956D04" w:rsidRPr="00956D04">
        <w:rPr>
          <w:rStyle w:val="CommentReference"/>
          <w:rFonts w:asciiTheme="minorHAnsi" w:eastAsiaTheme="minorHAnsi" w:hAnsiTheme="minorHAnsi" w:cstheme="minorBidi"/>
          <w:strike/>
        </w:rPr>
        <w:commentReference w:id="1"/>
      </w:r>
      <w:r w:rsidRPr="00956D04">
        <w:rPr>
          <w:strike/>
          <w:color w:val="000000"/>
        </w:rPr>
        <w:t xml:space="preserve"> </w:t>
      </w:r>
      <w:r>
        <w:rPr>
          <w:color w:val="000000"/>
        </w:rPr>
        <w:t>this and tell us the scenarios in which you plan to use this app?</w:t>
      </w:r>
    </w:p>
    <w:p w:rsidR="002E6480" w:rsidRPr="002E6480" w:rsidRDefault="002E6480" w:rsidP="002E6480">
      <w:pPr>
        <w:pStyle w:val="NormalWeb"/>
        <w:spacing w:before="120" w:beforeAutospacing="0" w:after="0" w:afterAutospacing="0"/>
        <w:textAlignment w:val="baseline"/>
        <w:rPr>
          <w:b/>
          <w:color w:val="000000"/>
        </w:rPr>
      </w:pPr>
      <w:r w:rsidRPr="002E6480">
        <w:rPr>
          <w:b/>
          <w:color w:val="000000"/>
        </w:rPr>
        <w:t>Client comments</w:t>
      </w:r>
    </w:p>
    <w:p w:rsidR="002E6480" w:rsidRDefault="002E6480" w:rsidP="002E6480">
      <w:pPr>
        <w:pStyle w:val="NormalWeb"/>
        <w:spacing w:before="120" w:beforeAutospacing="0" w:after="0" w:afterAutospacing="0"/>
        <w:textAlignment w:val="baseline"/>
        <w:rPr>
          <w:color w:val="000000"/>
        </w:rPr>
      </w:pPr>
      <w:r>
        <w:rPr>
          <w:color w:val="000000"/>
        </w:rPr>
        <w:t xml:space="preserve">We have several questions we would like to discuss with you to further broaden our </w:t>
      </w:r>
      <w:commentRangeStart w:id="2"/>
      <w:r w:rsidRPr="00956D04">
        <w:rPr>
          <w:strike/>
          <w:color w:val="000000"/>
        </w:rPr>
        <w:t>perspective as to what you expect out of us, out of the app we will create and any general expectations.</w:t>
      </w:r>
      <w:commentRangeEnd w:id="2"/>
      <w:r w:rsidR="00956D04">
        <w:rPr>
          <w:rStyle w:val="CommentReference"/>
          <w:rFonts w:asciiTheme="minorHAnsi" w:eastAsiaTheme="minorHAnsi" w:hAnsiTheme="minorHAnsi" w:cstheme="minorBidi"/>
        </w:rPr>
        <w:commentReference w:id="2"/>
      </w:r>
    </w:p>
    <w:p w:rsidR="002E6480" w:rsidRDefault="002E6480" w:rsidP="002E6480">
      <w:pPr>
        <w:pStyle w:val="NormalWeb"/>
        <w:spacing w:before="120" w:beforeAutospacing="0" w:after="0" w:afterAutospacing="0"/>
        <w:textAlignment w:val="baseline"/>
        <w:rPr>
          <w:b/>
          <w:color w:val="000000"/>
        </w:rPr>
      </w:pPr>
      <w:r w:rsidRPr="002E6480">
        <w:rPr>
          <w:b/>
          <w:color w:val="000000"/>
        </w:rPr>
        <w:t>Questions</w:t>
      </w:r>
    </w:p>
    <w:p w:rsidR="002E6480"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Are there any additional scenarios you have in mind for how this app could be used</w:t>
      </w:r>
      <w:ins w:id="3" w:author="Eric" w:date="2014-09-04T21:13:00Z">
        <w:r w:rsidR="00956D04">
          <w:rPr>
            <w:color w:val="000000"/>
          </w:rPr>
          <w:t xml:space="preserve"> in the future</w:t>
        </w:r>
      </w:ins>
      <w:r w:rsidRPr="005F14BE">
        <w:rPr>
          <w:color w:val="000000"/>
        </w:rPr>
        <w:t>?</w:t>
      </w:r>
      <w:r>
        <w:rPr>
          <w:color w:val="000000"/>
        </w:rPr>
        <w:t xml:space="preserve">        ----------------------------------------------------------------------------------------------------Parker</w:t>
      </w:r>
    </w:p>
    <w:p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 xml:space="preserve">What </w:t>
      </w:r>
      <w:ins w:id="4" w:author="Eric" w:date="2014-09-04T21:06:00Z">
        <w:r w:rsidR="00956D04">
          <w:rPr>
            <w:color w:val="000000"/>
          </w:rPr>
          <w:t xml:space="preserve">would you </w:t>
        </w:r>
        <w:proofErr w:type="spellStart"/>
        <w:r w:rsidR="00956D04">
          <w:rPr>
            <w:color w:val="000000"/>
          </w:rPr>
          <w:t>say</w:t>
        </w:r>
      </w:ins>
      <w:r w:rsidRPr="005F14BE">
        <w:rPr>
          <w:color w:val="000000"/>
        </w:rPr>
        <w:t>are</w:t>
      </w:r>
      <w:proofErr w:type="spellEnd"/>
      <w:r w:rsidRPr="005F14BE">
        <w:rPr>
          <w:color w:val="000000"/>
        </w:rPr>
        <w:t xml:space="preserve"> your top 5 </w:t>
      </w:r>
      <w:del w:id="5" w:author="Eric" w:date="2014-09-04T21:06:00Z">
        <w:r w:rsidRPr="005F14BE" w:rsidDel="00956D04">
          <w:rPr>
            <w:color w:val="000000"/>
          </w:rPr>
          <w:delText xml:space="preserve">priority </w:delText>
        </w:r>
      </w:del>
      <w:r w:rsidRPr="005F14BE">
        <w:rPr>
          <w:color w:val="000000"/>
        </w:rPr>
        <w:t>requirements for the app</w:t>
      </w:r>
      <w:proofErr w:type="gramStart"/>
      <w:r w:rsidRPr="005F14BE">
        <w:rPr>
          <w:color w:val="000000"/>
        </w:rPr>
        <w:t>?</w:t>
      </w:r>
      <w:r>
        <w:rPr>
          <w:color w:val="000000"/>
        </w:rPr>
        <w:t>-</w:t>
      </w:r>
      <w:proofErr w:type="gramEnd"/>
      <w:r>
        <w:rPr>
          <w:color w:val="000000"/>
        </w:rPr>
        <w:t>-----------------------------</w:t>
      </w:r>
    </w:p>
    <w:p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 xml:space="preserve">What are the long-term goals that you have in mind for the app? Will </w:t>
      </w:r>
      <w:proofErr w:type="gramStart"/>
      <w:r w:rsidRPr="005F14BE">
        <w:rPr>
          <w:color w:val="000000"/>
        </w:rPr>
        <w:t>the app just be used by you, the science department, throughout BC,</w:t>
      </w:r>
      <w:proofErr w:type="gramEnd"/>
      <w:r w:rsidRPr="005F14BE">
        <w:rPr>
          <w:color w:val="000000"/>
        </w:rPr>
        <w:t xml:space="preserve"> or </w:t>
      </w:r>
      <w:ins w:id="6" w:author="Eric" w:date="2014-09-04T21:07:00Z">
        <w:r w:rsidR="00956D04">
          <w:rPr>
            <w:color w:val="000000"/>
          </w:rPr>
          <w:t>will it be used</w:t>
        </w:r>
      </w:ins>
      <w:del w:id="7" w:author="Eric" w:date="2014-09-04T21:07:00Z">
        <w:r w:rsidRPr="005F14BE" w:rsidDel="00956D04">
          <w:rPr>
            <w:color w:val="000000"/>
          </w:rPr>
          <w:delText>even</w:delText>
        </w:r>
      </w:del>
      <w:r w:rsidRPr="005F14BE">
        <w:rPr>
          <w:color w:val="000000"/>
        </w:rPr>
        <w:t xml:space="preserve"> outside of BC</w:t>
      </w:r>
      <w:ins w:id="8" w:author="Eric" w:date="2014-09-04T21:07:00Z">
        <w:r w:rsidR="00956D04">
          <w:rPr>
            <w:color w:val="000000"/>
          </w:rPr>
          <w:t xml:space="preserve"> as well</w:t>
        </w:r>
      </w:ins>
      <w:r w:rsidRPr="005F14BE">
        <w:rPr>
          <w:color w:val="000000"/>
        </w:rPr>
        <w:t>?</w:t>
      </w:r>
      <w:r>
        <w:rPr>
          <w:color w:val="000000"/>
        </w:rPr>
        <w:t xml:space="preserve"> ----------- </w:t>
      </w:r>
    </w:p>
    <w:p w:rsidR="005F14BE" w:rsidRDefault="005F14BE" w:rsidP="005F14BE">
      <w:pPr>
        <w:pStyle w:val="NormalWeb"/>
        <w:numPr>
          <w:ilvl w:val="0"/>
          <w:numId w:val="2"/>
        </w:numPr>
        <w:spacing w:before="120" w:beforeAutospacing="0" w:after="0" w:afterAutospacing="0"/>
        <w:textAlignment w:val="baseline"/>
        <w:rPr>
          <w:color w:val="000000"/>
        </w:rPr>
      </w:pPr>
      <w:r w:rsidRPr="005F14BE">
        <w:rPr>
          <w:color w:val="000000"/>
        </w:rPr>
        <w:t xml:space="preserve">For the mobile application, would you like notifications to appear to the user </w:t>
      </w:r>
      <w:del w:id="9" w:author="Eric" w:date="2014-09-04T21:09:00Z">
        <w:r w:rsidRPr="005F14BE" w:rsidDel="00956D04">
          <w:rPr>
            <w:color w:val="000000"/>
          </w:rPr>
          <w:delText xml:space="preserve">should </w:delText>
        </w:r>
      </w:del>
      <w:ins w:id="10" w:author="Eric" w:date="2014-09-04T21:09:00Z">
        <w:r w:rsidR="00956D04">
          <w:rPr>
            <w:color w:val="000000"/>
          </w:rPr>
          <w:t>if</w:t>
        </w:r>
        <w:r w:rsidR="00956D04" w:rsidRPr="005F14BE">
          <w:rPr>
            <w:color w:val="000000"/>
          </w:rPr>
          <w:t xml:space="preserve"> </w:t>
        </w:r>
      </w:ins>
      <w:r w:rsidRPr="005F14BE">
        <w:rPr>
          <w:color w:val="000000"/>
        </w:rPr>
        <w:t xml:space="preserve">they enable that </w:t>
      </w:r>
      <w:proofErr w:type="gramStart"/>
      <w:r w:rsidRPr="005F14BE">
        <w:rPr>
          <w:color w:val="000000"/>
        </w:rPr>
        <w:t>option.</w:t>
      </w:r>
      <w:proofErr w:type="gramEnd"/>
      <w:r w:rsidRPr="005F14BE">
        <w:rPr>
          <w:color w:val="000000"/>
        </w:rPr>
        <w:t xml:space="preserve">  </w:t>
      </w:r>
      <w:commentRangeStart w:id="11"/>
      <w:r w:rsidRPr="005F14BE">
        <w:rPr>
          <w:color w:val="000000"/>
        </w:rPr>
        <w:t>One example could be a notification would appear if there has already been a picture taken at a certain location or did you have any other preferences?</w:t>
      </w:r>
      <w:r>
        <w:rPr>
          <w:color w:val="000000"/>
        </w:rPr>
        <w:t xml:space="preserve"> </w:t>
      </w:r>
      <w:commentRangeEnd w:id="11"/>
      <w:r w:rsidR="00956D04">
        <w:rPr>
          <w:rStyle w:val="CommentReference"/>
          <w:rFonts w:asciiTheme="minorHAnsi" w:eastAsiaTheme="minorHAnsi" w:hAnsiTheme="minorHAnsi" w:cstheme="minorBidi"/>
        </w:rPr>
        <w:commentReference w:id="11"/>
      </w:r>
      <w:r>
        <w:rPr>
          <w:color w:val="000000"/>
        </w:rPr>
        <w:t>---------</w:t>
      </w:r>
    </w:p>
    <w:p w:rsidR="005F14BE" w:rsidRDefault="005F14BE" w:rsidP="005F14BE">
      <w:pPr>
        <w:pStyle w:val="NormalWeb"/>
        <w:numPr>
          <w:ilvl w:val="0"/>
          <w:numId w:val="2"/>
        </w:numPr>
        <w:spacing w:before="120" w:beforeAutospacing="0" w:after="0" w:afterAutospacing="0"/>
      </w:pPr>
      <w:r w:rsidRPr="005F14BE">
        <w:rPr>
          <w:color w:val="000000"/>
        </w:rPr>
        <w:t>How often (time interval) do you want the app to plot the points along the path the user is travelling?</w:t>
      </w:r>
    </w:p>
    <w:p w:rsidR="005F14BE" w:rsidRPr="005F14BE" w:rsidRDefault="005F14BE" w:rsidP="005F14BE">
      <w:pPr>
        <w:pStyle w:val="NormalWeb"/>
        <w:spacing w:before="120" w:beforeAutospacing="0" w:after="0" w:afterAutospacing="0"/>
        <w:ind w:left="720"/>
        <w:rPr>
          <w:color w:val="000000"/>
        </w:rPr>
      </w:pPr>
      <w:r w:rsidRPr="005F14BE">
        <w:rPr>
          <w:color w:val="000000"/>
        </w:rPr>
        <w:t>**really important affects battery life</w:t>
      </w:r>
      <w:r>
        <w:rPr>
          <w:color w:val="000000"/>
        </w:rPr>
        <w:t>--------------------------------------------------Kyle</w:t>
      </w:r>
    </w:p>
    <w:p w:rsidR="005F14BE" w:rsidRPr="005F14BE" w:rsidRDefault="00956D04" w:rsidP="005F14BE">
      <w:pPr>
        <w:pStyle w:val="NormalWeb"/>
        <w:numPr>
          <w:ilvl w:val="0"/>
          <w:numId w:val="2"/>
        </w:numPr>
        <w:spacing w:before="120" w:beforeAutospacing="0" w:after="0" w:afterAutospacing="0"/>
      </w:pPr>
      <w:ins w:id="12" w:author="Eric" w:date="2014-09-04T21:11:00Z">
        <w:r>
          <w:rPr>
            <w:color w:val="000000"/>
          </w:rPr>
          <w:t>W</w:t>
        </w:r>
      </w:ins>
      <w:del w:id="13" w:author="Eric" w:date="2014-09-04T21:11:00Z">
        <w:r w:rsidR="005F14BE" w:rsidRPr="005F14BE" w:rsidDel="00956D04">
          <w:rPr>
            <w:color w:val="000000"/>
          </w:rPr>
          <w:delText>w</w:delText>
        </w:r>
      </w:del>
      <w:r w:rsidR="005F14BE" w:rsidRPr="005F14BE">
        <w:rPr>
          <w:color w:val="000000"/>
        </w:rPr>
        <w:t xml:space="preserve">hat do you perceive the use of the website as? </w:t>
      </w:r>
      <w:ins w:id="14" w:author="Eric" w:date="2014-09-04T21:12:00Z">
        <w:r>
          <w:rPr>
            <w:color w:val="000000"/>
          </w:rPr>
          <w:t>W</w:t>
        </w:r>
      </w:ins>
      <w:del w:id="15" w:author="Eric" w:date="2014-09-04T21:12:00Z">
        <w:r w:rsidR="005F14BE" w:rsidRPr="005F14BE" w:rsidDel="00956D04">
          <w:rPr>
            <w:color w:val="000000"/>
          </w:rPr>
          <w:delText>w</w:delText>
        </w:r>
      </w:del>
      <w:r w:rsidR="005F14BE" w:rsidRPr="005F14BE">
        <w:rPr>
          <w:color w:val="000000"/>
        </w:rPr>
        <w:t>hat requirements do you have for the website</w:t>
      </w:r>
      <w:proofErr w:type="gramStart"/>
      <w:r w:rsidR="005F14BE" w:rsidRPr="005F14BE">
        <w:rPr>
          <w:color w:val="000000"/>
        </w:rPr>
        <w:t>?</w:t>
      </w:r>
      <w:r w:rsidR="005F14BE">
        <w:rPr>
          <w:color w:val="000000"/>
        </w:rPr>
        <w:t>-</w:t>
      </w:r>
      <w:proofErr w:type="gramEnd"/>
      <w:r w:rsidR="005F14BE">
        <w:rPr>
          <w:color w:val="000000"/>
        </w:rPr>
        <w:t>--------------------------------------------------------------------------------------Kristen</w:t>
      </w:r>
    </w:p>
    <w:p w:rsidR="005F14BE" w:rsidRPr="005F14BE" w:rsidRDefault="005F14BE" w:rsidP="005F14BE">
      <w:pPr>
        <w:pStyle w:val="NormalWeb"/>
        <w:numPr>
          <w:ilvl w:val="0"/>
          <w:numId w:val="2"/>
        </w:numPr>
        <w:spacing w:before="120" w:beforeAutospacing="0" w:after="0" w:afterAutospacing="0"/>
      </w:pPr>
      <w:r w:rsidRPr="005F14BE">
        <w:rPr>
          <w:color w:val="000000"/>
        </w:rPr>
        <w:t>Compared to the website, how much of the website functionality and design do you expect and would like to see present in the mobile app?</w:t>
      </w:r>
      <w:r>
        <w:rPr>
          <w:color w:val="000000"/>
        </w:rPr>
        <w:t xml:space="preserve"> </w:t>
      </w:r>
      <w:proofErr w:type="gramStart"/>
      <w:r>
        <w:rPr>
          <w:color w:val="000000"/>
        </w:rPr>
        <w:t>or</w:t>
      </w:r>
      <w:proofErr w:type="gramEnd"/>
      <w:r w:rsidRPr="005F14BE">
        <w:rPr>
          <w:rFonts w:ascii="Arial" w:hAnsi="Arial" w:cs="Arial"/>
          <w:color w:val="000000"/>
          <w:sz w:val="60"/>
          <w:szCs w:val="60"/>
        </w:rPr>
        <w:t xml:space="preserve"> </w:t>
      </w:r>
      <w:r w:rsidRPr="005F14BE">
        <w:rPr>
          <w:color w:val="000000"/>
        </w:rPr>
        <w:t>In your perception, what does the app on the phone look like?</w:t>
      </w:r>
    </w:p>
    <w:p w:rsidR="005F14BE" w:rsidRPr="005F14BE" w:rsidRDefault="005F14BE" w:rsidP="005F14BE">
      <w:pPr>
        <w:pStyle w:val="NormalWeb"/>
        <w:numPr>
          <w:ilvl w:val="0"/>
          <w:numId w:val="2"/>
        </w:numPr>
        <w:spacing w:before="120" w:beforeAutospacing="0" w:after="0" w:afterAutospacing="0"/>
      </w:pPr>
      <w:r w:rsidRPr="005F14BE">
        <w:rPr>
          <w:color w:val="000000"/>
        </w:rPr>
        <w:t xml:space="preserve">What </w:t>
      </w:r>
      <w:ins w:id="16" w:author="Eric" w:date="2014-09-04T21:14:00Z">
        <w:r w:rsidR="00956D04">
          <w:rPr>
            <w:color w:val="000000"/>
          </w:rPr>
          <w:t xml:space="preserve">type of data </w:t>
        </w:r>
      </w:ins>
      <w:r w:rsidRPr="005F14BE">
        <w:rPr>
          <w:color w:val="000000"/>
        </w:rPr>
        <w:t xml:space="preserve">should the </w:t>
      </w:r>
      <w:proofErr w:type="spellStart"/>
      <w:ins w:id="17" w:author="Eric" w:date="2014-09-04T21:14:00Z">
        <w:r w:rsidR="00956D04">
          <w:rPr>
            <w:color w:val="000000"/>
          </w:rPr>
          <w:t>users</w:t>
        </w:r>
      </w:ins>
      <w:del w:id="18" w:author="Eric" w:date="2014-09-04T21:14:00Z">
        <w:r w:rsidRPr="005F14BE" w:rsidDel="00956D04">
          <w:rPr>
            <w:color w:val="000000"/>
          </w:rPr>
          <w:delText xml:space="preserve">students </w:delText>
        </w:r>
      </w:del>
      <w:proofErr w:type="gramStart"/>
      <w:r w:rsidRPr="005F14BE">
        <w:rPr>
          <w:color w:val="000000"/>
        </w:rPr>
        <w:t>be</w:t>
      </w:r>
      <w:proofErr w:type="spellEnd"/>
      <w:proofErr w:type="gramEnd"/>
      <w:r w:rsidRPr="005F14BE">
        <w:rPr>
          <w:color w:val="000000"/>
        </w:rPr>
        <w:t xml:space="preserve"> able to store in the DB</w:t>
      </w:r>
      <w:ins w:id="19" w:author="Eric" w:date="2014-09-04T21:14:00Z">
        <w:r w:rsidR="00956D04">
          <w:rPr>
            <w:color w:val="000000"/>
          </w:rPr>
          <w:t>?</w:t>
        </w:r>
      </w:ins>
    </w:p>
    <w:p w:rsidR="005F14BE" w:rsidRDefault="005F14BE" w:rsidP="005F14BE">
      <w:pPr>
        <w:pStyle w:val="NormalWeb"/>
        <w:numPr>
          <w:ilvl w:val="0"/>
          <w:numId w:val="2"/>
        </w:numPr>
        <w:spacing w:before="120" w:beforeAutospacing="0" w:after="0" w:afterAutospacing="0"/>
      </w:pPr>
      <w:r>
        <w:t>What documentation do you wish to see</w:t>
      </w:r>
      <w:ins w:id="20" w:author="Eric" w:date="2014-09-04T21:15:00Z">
        <w:r w:rsidR="00956D04">
          <w:t xml:space="preserve"> on the web site</w:t>
        </w:r>
      </w:ins>
      <w:bookmarkStart w:id="21" w:name="_GoBack"/>
      <w:bookmarkEnd w:id="21"/>
      <w:r>
        <w:t>?</w:t>
      </w:r>
    </w:p>
    <w:p w:rsidR="002E6480" w:rsidRPr="005F14BE" w:rsidRDefault="005F14BE" w:rsidP="005F14BE">
      <w:pPr>
        <w:pStyle w:val="NormalWeb"/>
        <w:numPr>
          <w:ilvl w:val="0"/>
          <w:numId w:val="2"/>
        </w:numPr>
        <w:spacing w:before="120" w:beforeAutospacing="0" w:after="0" w:afterAutospacing="0"/>
      </w:pPr>
      <w:r>
        <w:t>Any other questions comments concerns?-----------------------------------------------Parker</w:t>
      </w:r>
    </w:p>
    <w:p w:rsidR="002E6480" w:rsidRPr="005F14BE" w:rsidRDefault="002E6480" w:rsidP="005F14BE">
      <w:pPr>
        <w:pStyle w:val="NormalWeb"/>
        <w:spacing w:before="120" w:beforeAutospacing="0" w:after="0" w:afterAutospacing="0"/>
        <w:textAlignment w:val="baseline"/>
        <w:rPr>
          <w:b/>
          <w:color w:val="000000"/>
        </w:rPr>
      </w:pPr>
      <w:r w:rsidRPr="005F14BE">
        <w:rPr>
          <w:b/>
          <w:color w:val="000000"/>
        </w:rPr>
        <w:lastRenderedPageBreak/>
        <w:t>Client comments (perhaps other requirements)</w:t>
      </w:r>
    </w:p>
    <w:p w:rsidR="002E6480" w:rsidRPr="005F14BE" w:rsidRDefault="002E6480" w:rsidP="005F14BE">
      <w:pPr>
        <w:pStyle w:val="NormalWeb"/>
        <w:spacing w:before="120" w:beforeAutospacing="0" w:after="0" w:afterAutospacing="0"/>
        <w:textAlignment w:val="baseline"/>
        <w:rPr>
          <w:b/>
          <w:color w:val="000000"/>
        </w:rPr>
      </w:pPr>
      <w:r w:rsidRPr="005F14BE">
        <w:rPr>
          <w:b/>
          <w:color w:val="000000"/>
        </w:rPr>
        <w:t>Thank you</w:t>
      </w:r>
      <w:r w:rsidR="005F14BE">
        <w:rPr>
          <w:b/>
          <w:color w:val="000000"/>
        </w:rPr>
        <w:t xml:space="preserve"> ------------------------------------------------------------------------------------------</w:t>
      </w:r>
      <w:r w:rsidR="005F14BE" w:rsidRPr="005F14BE">
        <w:rPr>
          <w:color w:val="000000"/>
        </w:rPr>
        <w:t>Parker</w:t>
      </w:r>
    </w:p>
    <w:p w:rsidR="00442029" w:rsidRDefault="00442029"/>
    <w:sectPr w:rsidR="004420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ric" w:date="2014-09-04T21:02:00Z" w:initials="E">
    <w:p w:rsidR="00956D04" w:rsidRDefault="00956D04">
      <w:pPr>
        <w:pStyle w:val="CommentText"/>
      </w:pPr>
      <w:r>
        <w:rPr>
          <w:rStyle w:val="CommentReference"/>
        </w:rPr>
        <w:annotationRef/>
      </w:r>
      <w:proofErr w:type="gramStart"/>
      <w:r>
        <w:t>a</w:t>
      </w:r>
      <w:proofErr w:type="gramEnd"/>
      <w:r>
        <w:t xml:space="preserve"> solution to</w:t>
      </w:r>
    </w:p>
  </w:comment>
  <w:comment w:id="1" w:author="Eric" w:date="2014-09-04T21:03:00Z" w:initials="E">
    <w:p w:rsidR="00956D04" w:rsidRPr="00956D04" w:rsidRDefault="00956D04">
      <w:pPr>
        <w:pStyle w:val="CommentText"/>
        <w:rPr>
          <w:strike/>
        </w:rPr>
      </w:pPr>
      <w:r>
        <w:rPr>
          <w:rStyle w:val="CommentReference"/>
        </w:rPr>
        <w:annotationRef/>
      </w:r>
      <w:proofErr w:type="gramStart"/>
      <w:r>
        <w:t>expand</w:t>
      </w:r>
      <w:proofErr w:type="gramEnd"/>
      <w:r>
        <w:t xml:space="preserve"> “on” this</w:t>
      </w:r>
    </w:p>
  </w:comment>
  <w:comment w:id="2" w:author="Eric" w:date="2014-09-04T21:04:00Z" w:initials="E">
    <w:p w:rsidR="00956D04" w:rsidRDefault="00956D04">
      <w:pPr>
        <w:pStyle w:val="CommentText"/>
      </w:pPr>
      <w:r>
        <w:rPr>
          <w:rStyle w:val="CommentReference"/>
        </w:rPr>
        <w:annotationRef/>
      </w:r>
      <w:proofErr w:type="gramStart"/>
      <w:r>
        <w:t>broaden</w:t>
      </w:r>
      <w:proofErr w:type="gramEnd"/>
      <w:r>
        <w:t xml:space="preserve"> our understanding of your needs.</w:t>
      </w:r>
    </w:p>
  </w:comment>
  <w:comment w:id="11" w:author="Eric" w:date="2014-09-04T21:11:00Z" w:initials="E">
    <w:p w:rsidR="00956D04" w:rsidRDefault="00956D04">
      <w:pPr>
        <w:pStyle w:val="CommentText"/>
      </w:pPr>
      <w:r>
        <w:rPr>
          <w:rStyle w:val="CommentReference"/>
        </w:rPr>
        <w:annotationRef/>
      </w:r>
      <w:proofErr w:type="gramStart"/>
      <w:r>
        <w:t>not</w:t>
      </w:r>
      <w:proofErr w:type="gramEnd"/>
      <w:r>
        <w:t xml:space="preserve"> clear what your example 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F7003"/>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AB7AE9"/>
    <w:multiLevelType w:val="multilevel"/>
    <w:tmpl w:val="15780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243476"/>
    <w:multiLevelType w:val="hybridMultilevel"/>
    <w:tmpl w:val="63180DB2"/>
    <w:lvl w:ilvl="0" w:tplc="293663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480"/>
    <w:rsid w:val="002E6480"/>
    <w:rsid w:val="00442029"/>
    <w:rsid w:val="005F14BE"/>
    <w:rsid w:val="00956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6D04"/>
    <w:rPr>
      <w:sz w:val="18"/>
      <w:szCs w:val="18"/>
    </w:rPr>
  </w:style>
  <w:style w:type="paragraph" w:styleId="CommentText">
    <w:name w:val="annotation text"/>
    <w:basedOn w:val="Normal"/>
    <w:link w:val="CommentTextChar"/>
    <w:uiPriority w:val="99"/>
    <w:semiHidden/>
    <w:unhideWhenUsed/>
    <w:rsid w:val="00956D04"/>
    <w:pPr>
      <w:spacing w:line="240" w:lineRule="auto"/>
    </w:pPr>
    <w:rPr>
      <w:sz w:val="24"/>
      <w:szCs w:val="24"/>
    </w:rPr>
  </w:style>
  <w:style w:type="character" w:customStyle="1" w:styleId="CommentTextChar">
    <w:name w:val="Comment Text Char"/>
    <w:basedOn w:val="DefaultParagraphFont"/>
    <w:link w:val="CommentText"/>
    <w:uiPriority w:val="99"/>
    <w:semiHidden/>
    <w:rsid w:val="00956D04"/>
    <w:rPr>
      <w:sz w:val="24"/>
      <w:szCs w:val="24"/>
    </w:rPr>
  </w:style>
  <w:style w:type="paragraph" w:styleId="CommentSubject">
    <w:name w:val="annotation subject"/>
    <w:basedOn w:val="CommentText"/>
    <w:next w:val="CommentText"/>
    <w:link w:val="CommentSubjectChar"/>
    <w:uiPriority w:val="99"/>
    <w:semiHidden/>
    <w:unhideWhenUsed/>
    <w:rsid w:val="00956D04"/>
    <w:rPr>
      <w:b/>
      <w:bCs/>
      <w:sz w:val="20"/>
      <w:szCs w:val="20"/>
    </w:rPr>
  </w:style>
  <w:style w:type="character" w:customStyle="1" w:styleId="CommentSubjectChar">
    <w:name w:val="Comment Subject Char"/>
    <w:basedOn w:val="CommentTextChar"/>
    <w:link w:val="CommentSubject"/>
    <w:uiPriority w:val="99"/>
    <w:semiHidden/>
    <w:rsid w:val="00956D04"/>
    <w:rPr>
      <w:b/>
      <w:bCs/>
      <w:sz w:val="20"/>
      <w:szCs w:val="20"/>
    </w:rPr>
  </w:style>
  <w:style w:type="paragraph" w:styleId="BalloonText">
    <w:name w:val="Balloon Text"/>
    <w:basedOn w:val="Normal"/>
    <w:link w:val="BalloonTextChar"/>
    <w:uiPriority w:val="99"/>
    <w:semiHidden/>
    <w:unhideWhenUsed/>
    <w:rsid w:val="00956D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6D0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48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56D04"/>
    <w:rPr>
      <w:sz w:val="18"/>
      <w:szCs w:val="18"/>
    </w:rPr>
  </w:style>
  <w:style w:type="paragraph" w:styleId="CommentText">
    <w:name w:val="annotation text"/>
    <w:basedOn w:val="Normal"/>
    <w:link w:val="CommentTextChar"/>
    <w:uiPriority w:val="99"/>
    <w:semiHidden/>
    <w:unhideWhenUsed/>
    <w:rsid w:val="00956D04"/>
    <w:pPr>
      <w:spacing w:line="240" w:lineRule="auto"/>
    </w:pPr>
    <w:rPr>
      <w:sz w:val="24"/>
      <w:szCs w:val="24"/>
    </w:rPr>
  </w:style>
  <w:style w:type="character" w:customStyle="1" w:styleId="CommentTextChar">
    <w:name w:val="Comment Text Char"/>
    <w:basedOn w:val="DefaultParagraphFont"/>
    <w:link w:val="CommentText"/>
    <w:uiPriority w:val="99"/>
    <w:semiHidden/>
    <w:rsid w:val="00956D04"/>
    <w:rPr>
      <w:sz w:val="24"/>
      <w:szCs w:val="24"/>
    </w:rPr>
  </w:style>
  <w:style w:type="paragraph" w:styleId="CommentSubject">
    <w:name w:val="annotation subject"/>
    <w:basedOn w:val="CommentText"/>
    <w:next w:val="CommentText"/>
    <w:link w:val="CommentSubjectChar"/>
    <w:uiPriority w:val="99"/>
    <w:semiHidden/>
    <w:unhideWhenUsed/>
    <w:rsid w:val="00956D04"/>
    <w:rPr>
      <w:b/>
      <w:bCs/>
      <w:sz w:val="20"/>
      <w:szCs w:val="20"/>
    </w:rPr>
  </w:style>
  <w:style w:type="character" w:customStyle="1" w:styleId="CommentSubjectChar">
    <w:name w:val="Comment Subject Char"/>
    <w:basedOn w:val="CommentTextChar"/>
    <w:link w:val="CommentSubject"/>
    <w:uiPriority w:val="99"/>
    <w:semiHidden/>
    <w:rsid w:val="00956D04"/>
    <w:rPr>
      <w:b/>
      <w:bCs/>
      <w:sz w:val="20"/>
      <w:szCs w:val="20"/>
    </w:rPr>
  </w:style>
  <w:style w:type="paragraph" w:styleId="BalloonText">
    <w:name w:val="Balloon Text"/>
    <w:basedOn w:val="Normal"/>
    <w:link w:val="BalloonTextChar"/>
    <w:uiPriority w:val="99"/>
    <w:semiHidden/>
    <w:unhideWhenUsed/>
    <w:rsid w:val="00956D0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56D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69838">
      <w:bodyDiv w:val="1"/>
      <w:marLeft w:val="0"/>
      <w:marRight w:val="0"/>
      <w:marTop w:val="0"/>
      <w:marBottom w:val="0"/>
      <w:divBdr>
        <w:top w:val="none" w:sz="0" w:space="0" w:color="auto"/>
        <w:left w:val="none" w:sz="0" w:space="0" w:color="auto"/>
        <w:bottom w:val="none" w:sz="0" w:space="0" w:color="auto"/>
        <w:right w:val="none" w:sz="0" w:space="0" w:color="auto"/>
      </w:divBdr>
    </w:div>
    <w:div w:id="322781268">
      <w:bodyDiv w:val="1"/>
      <w:marLeft w:val="0"/>
      <w:marRight w:val="0"/>
      <w:marTop w:val="0"/>
      <w:marBottom w:val="0"/>
      <w:divBdr>
        <w:top w:val="none" w:sz="0" w:space="0" w:color="auto"/>
        <w:left w:val="none" w:sz="0" w:space="0" w:color="auto"/>
        <w:bottom w:val="none" w:sz="0" w:space="0" w:color="auto"/>
        <w:right w:val="none" w:sz="0" w:space="0" w:color="auto"/>
      </w:divBdr>
    </w:div>
    <w:div w:id="455686884">
      <w:bodyDiv w:val="1"/>
      <w:marLeft w:val="0"/>
      <w:marRight w:val="0"/>
      <w:marTop w:val="0"/>
      <w:marBottom w:val="0"/>
      <w:divBdr>
        <w:top w:val="none" w:sz="0" w:space="0" w:color="auto"/>
        <w:left w:val="none" w:sz="0" w:space="0" w:color="auto"/>
        <w:bottom w:val="none" w:sz="0" w:space="0" w:color="auto"/>
        <w:right w:val="none" w:sz="0" w:space="0" w:color="auto"/>
      </w:divBdr>
    </w:div>
    <w:div w:id="1017465057">
      <w:bodyDiv w:val="1"/>
      <w:marLeft w:val="0"/>
      <w:marRight w:val="0"/>
      <w:marTop w:val="0"/>
      <w:marBottom w:val="0"/>
      <w:divBdr>
        <w:top w:val="none" w:sz="0" w:space="0" w:color="auto"/>
        <w:left w:val="none" w:sz="0" w:space="0" w:color="auto"/>
        <w:bottom w:val="none" w:sz="0" w:space="0" w:color="auto"/>
        <w:right w:val="none" w:sz="0" w:space="0" w:color="auto"/>
      </w:divBdr>
    </w:div>
    <w:div w:id="16995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42338-1B89-A04E-8407-66A6C307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394</Words>
  <Characters>2252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Parker Dell</dc:creator>
  <cp:lastModifiedBy>Eric</cp:lastModifiedBy>
  <cp:revision>2</cp:revision>
  <dcterms:created xsi:type="dcterms:W3CDTF">2014-09-05T01:16:00Z</dcterms:created>
  <dcterms:modified xsi:type="dcterms:W3CDTF">2014-09-05T01:16:00Z</dcterms:modified>
</cp:coreProperties>
</file>