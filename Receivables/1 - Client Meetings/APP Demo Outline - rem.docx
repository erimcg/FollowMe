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66" w:rsidRDefault="00565866">
      <w:r>
        <w:t>APP Demo Outline:</w:t>
      </w:r>
    </w:p>
    <w:p w:rsidR="00565866" w:rsidRDefault="00565866"/>
    <w:p w:rsidR="00565866" w:rsidRDefault="00565866">
      <w:r>
        <w:t>Splash Screen</w:t>
      </w:r>
    </w:p>
    <w:p w:rsidR="00565866" w:rsidRDefault="00565866">
      <w:r>
        <w:tab/>
        <w:t>- Only displayed when the application is opened for the first time as opposed to being reactivated from a sleep setting</w:t>
      </w:r>
      <w:r w:rsidR="00730DFE">
        <w:t>.</w:t>
      </w:r>
    </w:p>
    <w:p w:rsidR="00565866" w:rsidRDefault="00565866"/>
    <w:p w:rsidR="00565866" w:rsidRDefault="00565866">
      <w:r>
        <w:t>Login Screen</w:t>
      </w:r>
    </w:p>
    <w:p w:rsidR="00565866" w:rsidRDefault="00565866">
      <w:r>
        <w:tab/>
        <w:t>- No maj</w:t>
      </w:r>
      <w:r w:rsidR="00730DFE">
        <w:t xml:space="preserve">or changes since last time, any and all delays experienced when operating the application is caused by the </w:t>
      </w:r>
      <w:r>
        <w:t xml:space="preserve">phone communicating with the server to verify </w:t>
      </w:r>
      <w:r w:rsidR="00730DFE">
        <w:t xml:space="preserve">information or retrieve data. </w:t>
      </w:r>
    </w:p>
    <w:p w:rsidR="002D44C9" w:rsidRDefault="002D44C9" w:rsidP="002D44C9">
      <w:pPr>
        <w:pStyle w:val="ListParagraph"/>
        <w:numPr>
          <w:ilvl w:val="0"/>
          <w:numId w:val="1"/>
        </w:numPr>
        <w:rPr>
          <w:ins w:id="0" w:author="Eric" w:date="2014-12-02T12:10:00Z"/>
        </w:rPr>
        <w:pPrChange w:id="1" w:author="Eric" w:date="2014-12-02T12:10:00Z">
          <w:pPr/>
        </w:pPrChange>
      </w:pPr>
      <w:ins w:id="2" w:author="Eric" w:date="2014-12-02T12:10:00Z">
        <w:r>
          <w:t xml:space="preserve">If you have an account and are logging onto a different phone, you must have </w:t>
        </w:r>
        <w:proofErr w:type="spellStart"/>
        <w:r>
          <w:t>wifi</w:t>
        </w:r>
        <w:proofErr w:type="spellEnd"/>
        <w:r>
          <w:t xml:space="preserve"> or data enabled as it needs to verify your account with the server</w:t>
        </w:r>
      </w:ins>
    </w:p>
    <w:p w:rsidR="002D44C9" w:rsidRDefault="002D44C9" w:rsidP="002D44C9">
      <w:pPr>
        <w:pStyle w:val="ListParagraph"/>
        <w:numPr>
          <w:ilvl w:val="0"/>
          <w:numId w:val="1"/>
        </w:numPr>
        <w:pPrChange w:id="3" w:author="Eric" w:date="2014-12-02T12:10:00Z">
          <w:pPr/>
        </w:pPrChange>
      </w:pPr>
      <w:ins w:id="4" w:author="Eric" w:date="2014-12-02T12:10:00Z">
        <w:r>
          <w:t>If you have previously logged on using the same phone, it tries to verify via the server, but if you don</w:t>
        </w:r>
      </w:ins>
      <w:ins w:id="5" w:author="Eric" w:date="2014-12-02T12:12:00Z">
        <w:r>
          <w:t xml:space="preserve">’t have </w:t>
        </w:r>
        <w:proofErr w:type="spellStart"/>
        <w:r>
          <w:t>wifi</w:t>
        </w:r>
        <w:proofErr w:type="spellEnd"/>
        <w:r>
          <w:t xml:space="preserve"> or data enabled</w:t>
        </w:r>
      </w:ins>
      <w:ins w:id="6" w:author="Eric" w:date="2014-12-02T12:10:00Z">
        <w:r>
          <w:t>, it looks for the username and password on the phone.</w:t>
        </w:r>
      </w:ins>
    </w:p>
    <w:p w:rsidR="00565866" w:rsidRDefault="00565866"/>
    <w:p w:rsidR="00565866" w:rsidRDefault="00565866">
      <w:r>
        <w:t>Create Account Screen</w:t>
      </w:r>
    </w:p>
    <w:p w:rsidR="00565866" w:rsidRDefault="00565866">
      <w:pPr>
        <w:rPr>
          <w:ins w:id="7" w:author="Eric" w:date="2014-12-02T12:12:00Z"/>
        </w:rPr>
      </w:pPr>
      <w:r>
        <w:tab/>
        <w:t xml:space="preserve">- No changes </w:t>
      </w:r>
      <w:ins w:id="8" w:author="Eric" w:date="2014-12-02T12:12:00Z">
        <w:r w:rsidR="002D44C9">
          <w:t xml:space="preserve">to the layout </w:t>
        </w:r>
      </w:ins>
      <w:r>
        <w:t>since last time</w:t>
      </w:r>
      <w:r w:rsidR="00730DFE">
        <w:t>.</w:t>
      </w:r>
    </w:p>
    <w:p w:rsidR="002D44C9" w:rsidRDefault="002D44C9" w:rsidP="002D44C9">
      <w:pPr>
        <w:pStyle w:val="ListParagraph"/>
        <w:numPr>
          <w:ilvl w:val="0"/>
          <w:numId w:val="2"/>
        </w:numPr>
        <w:pPrChange w:id="9" w:author="Eric" w:date="2014-12-02T12:12:00Z">
          <w:pPr/>
        </w:pPrChange>
      </w:pPr>
      <w:ins w:id="10" w:author="Eric" w:date="2014-12-02T12:12:00Z">
        <w:r>
          <w:t xml:space="preserve">Users must have a </w:t>
        </w:r>
        <w:proofErr w:type="spellStart"/>
        <w:r>
          <w:t>wifi</w:t>
        </w:r>
        <w:proofErr w:type="spellEnd"/>
        <w:r>
          <w:t xml:space="preserve"> or data connection to create an account.  The account </w:t>
        </w:r>
      </w:ins>
      <w:ins w:id="11" w:author="Eric" w:date="2014-12-02T12:13:00Z">
        <w:r>
          <w:t>information</w:t>
        </w:r>
      </w:ins>
      <w:ins w:id="12" w:author="Eric" w:date="2014-12-02T12:12:00Z">
        <w:r>
          <w:t xml:space="preserve"> </w:t>
        </w:r>
      </w:ins>
      <w:ins w:id="13" w:author="Eric" w:date="2014-12-02T12:13:00Z">
        <w:r>
          <w:t>is stored in the cloud and on the phone.</w:t>
        </w:r>
      </w:ins>
    </w:p>
    <w:p w:rsidR="00565866" w:rsidRDefault="00565866"/>
    <w:p w:rsidR="00565866" w:rsidRDefault="00565866">
      <w:r>
        <w:t>Main Screen</w:t>
      </w:r>
    </w:p>
    <w:p w:rsidR="00565866" w:rsidRDefault="00565866">
      <w:r>
        <w:tab/>
        <w:t>- This is what a blank activity would look like the very first time the application is opened.</w:t>
      </w:r>
    </w:p>
    <w:p w:rsidR="00565866" w:rsidRDefault="00565866">
      <w:pPr>
        <w:rPr>
          <w:ins w:id="14" w:author="Eric" w:date="2014-12-02T12:13:00Z"/>
        </w:rPr>
      </w:pPr>
      <w:r>
        <w:tab/>
        <w:t xml:space="preserve">- Top right corner are two buttons; a white circle with a red dot inside it and to its right a grey square. The circular button is used to start recoding a route, while the square button ends the route entirely. </w:t>
      </w:r>
    </w:p>
    <w:p w:rsidR="002D44C9" w:rsidRDefault="002D44C9" w:rsidP="002D44C9">
      <w:pPr>
        <w:pStyle w:val="ListParagraph"/>
        <w:numPr>
          <w:ilvl w:val="0"/>
          <w:numId w:val="2"/>
        </w:numPr>
        <w:rPr>
          <w:ins w:id="15" w:author="Eric" w:date="2014-12-02T12:13:00Z"/>
        </w:rPr>
        <w:pPrChange w:id="16" w:author="Eric" w:date="2014-12-02T12:13:00Z">
          <w:pPr/>
        </w:pPrChange>
      </w:pPr>
      <w:ins w:id="17" w:author="Eric" w:date="2014-12-02T12:13:00Z">
        <w:r>
          <w:t>Talk extensively about the start recording and stop recording buttons.   This caused confusion earlier.</w:t>
        </w:r>
      </w:ins>
    </w:p>
    <w:p w:rsidR="002D44C9" w:rsidRDefault="002D44C9" w:rsidP="002D44C9">
      <w:pPr>
        <w:pStyle w:val="ListParagraph"/>
        <w:numPr>
          <w:ilvl w:val="1"/>
          <w:numId w:val="2"/>
        </w:numPr>
        <w:rPr>
          <w:ins w:id="18" w:author="Eric" w:date="2014-12-02T12:14:00Z"/>
        </w:rPr>
        <w:pPrChange w:id="19" w:author="Eric" w:date="2014-12-02T12:14:00Z">
          <w:pPr/>
        </w:pPrChange>
      </w:pPr>
      <w:ins w:id="20" w:author="Eric" w:date="2014-12-02T12:14:00Z">
        <w:r>
          <w:t>When you want to start recording the route, you press the start button.</w:t>
        </w:r>
      </w:ins>
    </w:p>
    <w:p w:rsidR="002D44C9" w:rsidRDefault="002D44C9" w:rsidP="002D44C9">
      <w:pPr>
        <w:pStyle w:val="ListParagraph"/>
        <w:numPr>
          <w:ilvl w:val="1"/>
          <w:numId w:val="2"/>
        </w:numPr>
        <w:rPr>
          <w:ins w:id="21" w:author="Eric" w:date="2014-12-02T12:14:00Z"/>
        </w:rPr>
        <w:pPrChange w:id="22" w:author="Eric" w:date="2014-12-02T12:14:00Z">
          <w:pPr/>
        </w:pPrChange>
      </w:pPr>
      <w:ins w:id="23" w:author="Eric" w:date="2014-12-02T12:14:00Z">
        <w:r>
          <w:t>You don’t have to press stop recording if you have stopped, only when you are finished with your excursion.</w:t>
        </w:r>
      </w:ins>
    </w:p>
    <w:p w:rsidR="002D44C9" w:rsidRDefault="002D44C9" w:rsidP="002D44C9">
      <w:pPr>
        <w:pStyle w:val="ListParagraph"/>
        <w:numPr>
          <w:ilvl w:val="1"/>
          <w:numId w:val="2"/>
        </w:numPr>
        <w:rPr>
          <w:ins w:id="24" w:author="Eric" w:date="2014-12-02T12:16:00Z"/>
        </w:rPr>
        <w:pPrChange w:id="25" w:author="Eric" w:date="2014-12-02T12:14:00Z">
          <w:pPr/>
        </w:pPrChange>
      </w:pPr>
      <w:ins w:id="26" w:author="Eric" w:date="2014-12-02T12:15:00Z">
        <w:r>
          <w:t xml:space="preserve">You </w:t>
        </w:r>
        <w:proofErr w:type="gramStart"/>
        <w:r>
          <w:t>can not</w:t>
        </w:r>
        <w:proofErr w:type="gramEnd"/>
        <w:r>
          <w:t xml:space="preserve"> start recording, then stop, then travel some distance and start recording again.  If you do, the route displayed will show a </w:t>
        </w:r>
      </w:ins>
      <w:ins w:id="27" w:author="Eric" w:date="2014-12-02T12:16:00Z">
        <w:r>
          <w:t xml:space="preserve">straight </w:t>
        </w:r>
      </w:ins>
      <w:ins w:id="28" w:author="Eric" w:date="2014-12-02T12:15:00Z">
        <w:r>
          <w:t>line from where you stopped to where you started the s</w:t>
        </w:r>
      </w:ins>
      <w:ins w:id="29" w:author="Eric" w:date="2014-12-02T12:16:00Z">
        <w:r>
          <w:t>econd time.</w:t>
        </w:r>
      </w:ins>
    </w:p>
    <w:p w:rsidR="002D44C9" w:rsidRDefault="002D44C9" w:rsidP="002D44C9">
      <w:pPr>
        <w:pStyle w:val="ListParagraph"/>
        <w:numPr>
          <w:ilvl w:val="1"/>
          <w:numId w:val="2"/>
        </w:numPr>
        <w:pPrChange w:id="30" w:author="Eric" w:date="2014-12-02T12:14:00Z">
          <w:pPr/>
        </w:pPrChange>
      </w:pPr>
      <w:ins w:id="31" w:author="Eric" w:date="2014-12-02T12:16:00Z">
        <w:r>
          <w:t>The route must be a continuous journey – from start to stop.</w:t>
        </w:r>
      </w:ins>
    </w:p>
    <w:p w:rsidR="00565866" w:rsidRDefault="00565866"/>
    <w:p w:rsidR="00730DFE" w:rsidRDefault="00730DFE" w:rsidP="00730DFE">
      <w:r>
        <w:t>New Excursion</w:t>
      </w:r>
    </w:p>
    <w:p w:rsidR="00730DFE" w:rsidRDefault="00730DFE" w:rsidP="00730DFE">
      <w:r>
        <w:tab/>
        <w:t xml:space="preserve">- If the application was just opened for the first time, there is no need to click on new excursion. To start recording a route all that is needed is to click on the circular record button on the main screen. </w:t>
      </w:r>
    </w:p>
    <w:p w:rsidR="00730DFE" w:rsidRDefault="00730DFE" w:rsidP="00730DFE">
      <w:r>
        <w:tab/>
        <w:t xml:space="preserve">- The default title of all excursions is “My Excursion” when the title of the route is changed the name on the menu bar will reflect the change as well. </w:t>
      </w:r>
    </w:p>
    <w:p w:rsidR="002D44C9" w:rsidRDefault="00730DFE" w:rsidP="00730DFE">
      <w:pPr>
        <w:rPr>
          <w:ins w:id="32" w:author="Eric" w:date="2014-12-02T12:18:00Z"/>
        </w:rPr>
      </w:pPr>
      <w:r>
        <w:lastRenderedPageBreak/>
        <w:tab/>
        <w:t xml:space="preserve">- However if you were to already have a route displayed on the main screen, then clicking </w:t>
      </w:r>
      <w:ins w:id="33" w:author="Eric" w:date="2014-12-02T12:17:00Z">
        <w:r w:rsidR="002D44C9">
          <w:t>the New Excursion</w:t>
        </w:r>
      </w:ins>
      <w:del w:id="34" w:author="Eric" w:date="2014-12-02T12:17:00Z">
        <w:r w:rsidDel="002D44C9">
          <w:delText>this</w:delText>
        </w:r>
      </w:del>
      <w:r>
        <w:t xml:space="preserve"> button will load a fresh </w:t>
      </w:r>
      <w:ins w:id="35" w:author="Eric" w:date="2014-12-02T12:18:00Z">
        <w:r w:rsidR="002D44C9">
          <w:t xml:space="preserve">excursion and your old one will be saved to the phone and the cloud </w:t>
        </w:r>
        <w:proofErr w:type="spellStart"/>
        <w:r w:rsidR="002D44C9">
          <w:t>db</w:t>
        </w:r>
        <w:proofErr w:type="spellEnd"/>
        <w:r w:rsidR="002D44C9">
          <w:t xml:space="preserve"> (if public).</w:t>
        </w:r>
      </w:ins>
    </w:p>
    <w:p w:rsidR="00730DFE" w:rsidRDefault="002D44C9" w:rsidP="002D44C9">
      <w:pPr>
        <w:pStyle w:val="ListParagraph"/>
        <w:numPr>
          <w:ilvl w:val="0"/>
          <w:numId w:val="2"/>
        </w:numPr>
        <w:pPrChange w:id="36" w:author="Eric" w:date="2014-12-02T12:19:00Z">
          <w:pPr/>
        </w:pPrChange>
      </w:pPr>
      <w:ins w:id="37" w:author="Eric" w:date="2014-12-02T12:18:00Z">
        <w:r>
          <w:t>Also note, that if there are no observations or route and only the name and description were modified, the excursion is not saved.</w:t>
        </w:r>
      </w:ins>
      <w:del w:id="38" w:author="Eric" w:date="2014-12-02T12:18:00Z">
        <w:r w:rsidR="00730DFE" w:rsidDel="002D44C9">
          <w:delText xml:space="preserve">page. </w:delText>
        </w:r>
      </w:del>
    </w:p>
    <w:p w:rsidR="00730DFE" w:rsidRDefault="00730DFE"/>
    <w:p w:rsidR="00565866" w:rsidRDefault="00565866">
      <w:r>
        <w:t>Menu Bar</w:t>
      </w:r>
    </w:p>
    <w:p w:rsidR="00565866" w:rsidRDefault="00565866">
      <w:r>
        <w:tab/>
        <w:t>- Is accessed from the main screen, the words “My Excursion” and the three lined bars are clickable and the menu bar will slide out. To remove the menu bar it is a simple slide of one finger across the screen starting from the right to the left or by tapping the black section of the screen.</w:t>
      </w:r>
    </w:p>
    <w:p w:rsidR="00565866" w:rsidRDefault="00565866">
      <w:r>
        <w:tab/>
        <w:t>- Menu bar items starting with excursions, to observations, then finally settings, about, and logout</w:t>
      </w:r>
    </w:p>
    <w:p w:rsidR="00565866" w:rsidRDefault="00565866"/>
    <w:p w:rsidR="00565866" w:rsidRDefault="00565866"/>
    <w:p w:rsidR="00565866" w:rsidRDefault="00565866">
      <w:r>
        <w:t>Load Excursion Screen</w:t>
      </w:r>
    </w:p>
    <w:p w:rsidR="00565866" w:rsidRDefault="00565866">
      <w:r>
        <w:tab/>
        <w:t>- This screen displays all the public excursions on the server as well as the private ones</w:t>
      </w:r>
      <w:ins w:id="39" w:author="Eric" w:date="2014-12-02T12:20:00Z">
        <w:r w:rsidR="002D44C9">
          <w:t xml:space="preserve"> stored on the phone</w:t>
        </w:r>
      </w:ins>
      <w:r>
        <w:t xml:space="preserve">. As you can see the title of the excursion, publisher, and the date the route was created are displayed in a list. Currently the list is displayed by the date and time created, the earliest/oldest routes displayed at the top. </w:t>
      </w:r>
    </w:p>
    <w:p w:rsidR="00565866" w:rsidRDefault="00565866">
      <w:r>
        <w:tab/>
        <w:t xml:space="preserve">- When a route is clicked on it is loaded into the main page, this allows the user to view the route and </w:t>
      </w:r>
      <w:r w:rsidRPr="002D44C9">
        <w:rPr>
          <w:strike/>
          <w:rPrChange w:id="40" w:author="Eric" w:date="2014-12-02T12:21:00Z">
            <w:rPr/>
          </w:rPrChange>
        </w:rPr>
        <w:t>compare</w:t>
      </w:r>
      <w:r>
        <w:t xml:space="preserve"> </w:t>
      </w:r>
      <w:ins w:id="41" w:author="Eric" w:date="2014-12-02T12:21:00Z">
        <w:r w:rsidR="002D44C9">
          <w:t xml:space="preserve">see </w:t>
        </w:r>
      </w:ins>
      <w:r>
        <w:t xml:space="preserve">where they are to </w:t>
      </w:r>
      <w:proofErr w:type="gramStart"/>
      <w:ins w:id="42" w:author="Eric" w:date="2014-12-02T12:21:00Z">
        <w:r w:rsidR="002D44C9">
          <w:t>compared</w:t>
        </w:r>
        <w:proofErr w:type="gramEnd"/>
        <w:r w:rsidR="002D44C9">
          <w:t xml:space="preserve"> to the </w:t>
        </w:r>
        <w:proofErr w:type="spellStart"/>
        <w:r w:rsidR="002D44C9">
          <w:t>route.</w:t>
        </w:r>
      </w:ins>
      <w:r w:rsidRPr="002D44C9">
        <w:rPr>
          <w:strike/>
          <w:rPrChange w:id="43" w:author="Eric" w:date="2014-12-02T12:21:00Z">
            <w:rPr/>
          </w:rPrChange>
        </w:rPr>
        <w:t>its</w:t>
      </w:r>
      <w:proofErr w:type="spellEnd"/>
      <w:r w:rsidRPr="002D44C9">
        <w:rPr>
          <w:strike/>
          <w:rPrChange w:id="44" w:author="Eric" w:date="2014-12-02T12:21:00Z">
            <w:rPr/>
          </w:rPrChange>
        </w:rPr>
        <w:t xml:space="preserve"> starting location</w:t>
      </w:r>
      <w:r>
        <w:t>. Also all the observations that were made can be clicked on to display the information</w:t>
      </w:r>
    </w:p>
    <w:p w:rsidR="00565866" w:rsidRDefault="00565866"/>
    <w:p w:rsidR="00730DFE" w:rsidRDefault="00730DFE"/>
    <w:p w:rsidR="00565866" w:rsidRDefault="00565866">
      <w:r>
        <w:t>Add Observation Screen</w:t>
      </w:r>
    </w:p>
    <w:p w:rsidR="00730DFE" w:rsidRDefault="00730DFE">
      <w:pPr>
        <w:rPr>
          <w:ins w:id="45" w:author="Eric" w:date="2014-12-02T12:21:00Z"/>
        </w:rPr>
      </w:pPr>
      <w:r>
        <w:tab/>
        <w:t>- In order to access this screen the GPS recording must be set to ON.</w:t>
      </w:r>
    </w:p>
    <w:p w:rsidR="002D44C9" w:rsidRDefault="002D44C9" w:rsidP="002D44C9">
      <w:pPr>
        <w:pStyle w:val="ListParagraph"/>
        <w:numPr>
          <w:ilvl w:val="0"/>
          <w:numId w:val="2"/>
        </w:numPr>
        <w:pPrChange w:id="46" w:author="Eric" w:date="2014-12-02T12:22:00Z">
          <w:pPr/>
        </w:pPrChange>
      </w:pPr>
      <w:ins w:id="47" w:author="Eric" w:date="2014-12-02T12:22:00Z">
        <w:r>
          <w:t>It was programmed this way so that all observations lie on the route path.</w:t>
        </w:r>
      </w:ins>
    </w:p>
    <w:p w:rsidR="00730DFE" w:rsidRDefault="00730DFE">
      <w:r>
        <w:tab/>
        <w:t>- Once a route is being recorded then an observation can be added, the title and description are left up to the decision of the user while the GPS location is provided to the user by the phone.</w:t>
      </w:r>
      <w:ins w:id="48" w:author="Eric" w:date="2014-12-02T12:23:00Z">
        <w:r w:rsidR="002D44C9">
          <w:t xml:space="preserve"> </w:t>
        </w:r>
        <w:proofErr w:type="gramStart"/>
        <w:r w:rsidR="002D44C9">
          <w:t>and</w:t>
        </w:r>
        <w:proofErr w:type="gramEnd"/>
        <w:r w:rsidR="002D44C9">
          <w:t xml:space="preserve"> is not editable.</w:t>
        </w:r>
      </w:ins>
      <w:del w:id="49" w:author="Eric" w:date="2014-12-02T12:23:00Z">
        <w:r w:rsidDel="002D44C9">
          <w:delText xml:space="preserve"> </w:delText>
        </w:r>
      </w:del>
    </w:p>
    <w:p w:rsidR="00730DFE" w:rsidRDefault="00730DFE"/>
    <w:p w:rsidR="00565866" w:rsidRDefault="00565866">
      <w:r>
        <w:t>Edit Observation Screen</w:t>
      </w:r>
    </w:p>
    <w:p w:rsidR="00730DFE" w:rsidRDefault="00730DFE">
      <w:r>
        <w:tab/>
        <w:t xml:space="preserve">- This screen will be blank if the current route has no observations, though once observations begin to be added then it will fill up in the order that they were created. </w:t>
      </w:r>
    </w:p>
    <w:p w:rsidR="00730DFE" w:rsidRDefault="00730DFE">
      <w:r>
        <w:tab/>
        <w:t>- If an observation item is clicked on then the user may edit its title, or description, and then save it once again.</w:t>
      </w:r>
    </w:p>
    <w:p w:rsidR="00730DFE" w:rsidRDefault="00730DFE"/>
    <w:p w:rsidR="00730DFE" w:rsidRDefault="00730DFE" w:rsidP="00730DFE">
      <w:r>
        <w:t>Edit Excursion Screen</w:t>
      </w:r>
    </w:p>
    <w:p w:rsidR="00730DFE" w:rsidRDefault="00730DFE" w:rsidP="00730DFE">
      <w:r>
        <w:tab/>
        <w:t xml:space="preserve">- This is where you can name the excursion, and add a description. </w:t>
      </w:r>
    </w:p>
    <w:p w:rsidR="00730DFE" w:rsidRDefault="00730DFE" w:rsidP="00730DFE">
      <w:r>
        <w:tab/>
        <w:t>- Set the route to driving or walking, and adjust the privacy setting.</w:t>
      </w:r>
    </w:p>
    <w:p w:rsidR="00730DFE" w:rsidRDefault="00730DFE" w:rsidP="00730DFE">
      <w:r>
        <w:tab/>
        <w:t xml:space="preserve">- Privacy, private means that this route is only viewable </w:t>
      </w:r>
      <w:del w:id="50" w:author="Eric" w:date="2014-12-02T12:24:00Z">
        <w:r w:rsidDel="00302B3E">
          <w:delText>from your account</w:delText>
        </w:r>
      </w:del>
      <w:ins w:id="51" w:author="Eric" w:date="2014-12-02T12:24:00Z">
        <w:r w:rsidR="00302B3E">
          <w:t>on this device</w:t>
        </w:r>
      </w:ins>
      <w:r>
        <w:t xml:space="preserve"> no one else has access to it. </w:t>
      </w:r>
      <w:ins w:id="52" w:author="Eric" w:date="2014-12-02T12:25:00Z">
        <w:r w:rsidR="00302B3E">
          <w:t xml:space="preserve">The excursion is not uploaded to the server at any point.  </w:t>
        </w:r>
      </w:ins>
      <w:r>
        <w:t>Public on the other hand allows everyone with an account with BC-</w:t>
      </w:r>
      <w:proofErr w:type="spellStart"/>
      <w:r>
        <w:t>FollowMe</w:t>
      </w:r>
      <w:proofErr w:type="spellEnd"/>
      <w:r>
        <w:t xml:space="preserve"> to see this route.</w:t>
      </w:r>
    </w:p>
    <w:p w:rsidR="00730DFE" w:rsidRDefault="00730DFE" w:rsidP="00730DFE">
      <w:r>
        <w:tab/>
        <w:t>- If it is a preloaded excursion then the user may change the title, description, and the remaining settings.</w:t>
      </w:r>
    </w:p>
    <w:p w:rsidR="00730DFE" w:rsidRDefault="00730DFE">
      <w:pPr>
        <w:rPr>
          <w:ins w:id="53" w:author="Eric" w:date="2014-12-02T12:25:00Z"/>
        </w:rPr>
      </w:pPr>
    </w:p>
    <w:p w:rsidR="00302B3E" w:rsidRDefault="00302B3E">
      <w:ins w:id="54" w:author="Eric" w:date="2014-12-02T12:25:00Z">
        <w:r>
          <w:t>Settings – for future enhancements.</w:t>
        </w:r>
      </w:ins>
      <w:bookmarkStart w:id="55" w:name="_GoBack"/>
      <w:bookmarkEnd w:id="55"/>
    </w:p>
    <w:p w:rsidR="00730DFE" w:rsidRDefault="00730DFE"/>
    <w:p w:rsidR="00565866" w:rsidRDefault="00565866">
      <w:r>
        <w:t xml:space="preserve">About </w:t>
      </w:r>
    </w:p>
    <w:p w:rsidR="00730DFE" w:rsidRDefault="00730DFE">
      <w:r>
        <w:tab/>
        <w:t xml:space="preserve">- Our about page is simple and has a clickable link to lead to the website. </w:t>
      </w:r>
    </w:p>
    <w:p w:rsidR="00730DFE" w:rsidRDefault="00730DFE"/>
    <w:p w:rsidR="00565866" w:rsidRDefault="00565866">
      <w:r>
        <w:t>Logout</w:t>
      </w:r>
    </w:p>
    <w:p w:rsidR="00565866" w:rsidRDefault="00730DFE">
      <w:r>
        <w:tab/>
        <w:t xml:space="preserve">- Clicking the logout button on the menu bar returns the user to the login in page. </w:t>
      </w:r>
    </w:p>
    <w:sectPr w:rsidR="00565866" w:rsidSect="003178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872"/>
    <w:multiLevelType w:val="hybridMultilevel"/>
    <w:tmpl w:val="9026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A5F94"/>
    <w:multiLevelType w:val="hybridMultilevel"/>
    <w:tmpl w:val="DD36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66"/>
    <w:rsid w:val="002D44C9"/>
    <w:rsid w:val="00302B3E"/>
    <w:rsid w:val="0031789C"/>
    <w:rsid w:val="00565866"/>
    <w:rsid w:val="00730DFE"/>
    <w:rsid w:val="008B6AFD"/>
    <w:rsid w:val="00ED68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C9"/>
    <w:pPr>
      <w:ind w:left="720"/>
      <w:contextualSpacing/>
    </w:pPr>
  </w:style>
  <w:style w:type="paragraph" w:styleId="BalloonText">
    <w:name w:val="Balloon Text"/>
    <w:basedOn w:val="Normal"/>
    <w:link w:val="BalloonTextChar"/>
    <w:uiPriority w:val="99"/>
    <w:semiHidden/>
    <w:unhideWhenUsed/>
    <w:rsid w:val="002D44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4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C9"/>
    <w:pPr>
      <w:ind w:left="720"/>
      <w:contextualSpacing/>
    </w:pPr>
  </w:style>
  <w:style w:type="paragraph" w:styleId="BalloonText">
    <w:name w:val="Balloon Text"/>
    <w:basedOn w:val="Normal"/>
    <w:link w:val="BalloonTextChar"/>
    <w:uiPriority w:val="99"/>
    <w:semiHidden/>
    <w:unhideWhenUsed/>
    <w:rsid w:val="002D44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4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749</Words>
  <Characters>4272</Characters>
  <Application>Microsoft Macintosh Word</Application>
  <DocSecurity>0</DocSecurity>
  <Lines>35</Lines>
  <Paragraphs>10</Paragraphs>
  <ScaleCrop>false</ScaleCrop>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Barrett</dc:creator>
  <cp:keywords/>
  <dc:description/>
  <cp:lastModifiedBy>Eric</cp:lastModifiedBy>
  <cp:revision>2</cp:revision>
  <dcterms:created xsi:type="dcterms:W3CDTF">2014-12-02T17:26:00Z</dcterms:created>
  <dcterms:modified xsi:type="dcterms:W3CDTF">2014-12-02T17:26:00Z</dcterms:modified>
</cp:coreProperties>
</file>